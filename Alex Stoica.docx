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6EDDAA23" w:rsidR="00435DE8" w:rsidRDefault="00435DE8" w:rsidP="00435DE8">
      <w:pPr>
        <w:outlineLvl w:val="0"/>
      </w:pPr>
      <w:r w:rsidRPr="00B12C1A">
        <w:rPr>
          <w:sz w:val="28"/>
        </w:rPr>
        <w:t>How a manager could better engage individuals at work</w:t>
      </w:r>
      <w:ins w:id="0" w:author="ISLS" w:date="2013-11-12T00:43:00Z">
        <w:r w:rsidR="00EF7D88">
          <w:rPr>
            <w:sz w:val="28"/>
          </w:rPr>
          <w:t>: full title:</w:t>
        </w:r>
      </w:ins>
    </w:p>
    <w:p w14:paraId="0C1B07DA" w14:textId="77777777" w:rsidR="009E0007" w:rsidRPr="009E0007" w:rsidRDefault="009E0007" w:rsidP="005617AA">
      <w:pPr>
        <w:spacing w:after="200" w:line="480" w:lineRule="auto"/>
        <w:rPr>
          <w:ins w:id="1" w:author="ISLS" w:date="2013-11-12T00:32:00Z"/>
          <w:rFonts w:ascii="Arial" w:eastAsia="Times New Roman" w:hAnsi="Arial" w:cs="Arial"/>
          <w:bCs/>
          <w:lang w:val="en-GB"/>
        </w:rPr>
      </w:pPr>
      <w:ins w:id="2" w:author="ISLS" w:date="2013-11-12T00:32:00Z">
        <w:r w:rsidRPr="009E0007">
          <w:rPr>
            <w:rFonts w:ascii="Arial" w:eastAsia="Times New Roman" w:hAnsi="Arial" w:cs="Arial"/>
            <w:bCs/>
            <w:lang w:val="en-GB"/>
          </w:rPr>
          <w:t>Drawing on your knowledge of motivation models explore how a manager could better engage individuals at work</w:t>
        </w:r>
      </w:ins>
    </w:p>
    <w:p w14:paraId="39843427" w14:textId="460C4A5A" w:rsidR="00435DE8" w:rsidRDefault="00EE7C4E" w:rsidP="00435DE8">
      <w:pPr>
        <w:rPr>
          <w:ins w:id="3" w:author="ISLS" w:date="2013-11-12T00:33:00Z"/>
        </w:rPr>
      </w:pPr>
      <w:ins w:id="4" w:author="ISLS" w:date="2013-11-12T00:33:00Z">
        <w:r>
          <w:t>Don’t forget that this is supposed to be reliant on the motivational models</w:t>
        </w:r>
      </w:ins>
      <w:ins w:id="5" w:author="ISLS" w:date="2013-11-12T00:39:00Z">
        <w:r>
          <w:t xml:space="preserve"> as all your refs seem related to stress which we are not covering on this module so please amend to reflect the core material</w:t>
        </w:r>
      </w:ins>
    </w:p>
    <w:p w14:paraId="74B02DCB" w14:textId="77777777" w:rsidR="00EE7C4E" w:rsidRDefault="00EE7C4E" w:rsidP="00435DE8"/>
    <w:p w14:paraId="1FD1806E" w14:textId="608D299F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 employees (Goal Setting Theory</w:t>
      </w:r>
      <w:ins w:id="6" w:author="ISLS" w:date="2013-11-12T00:34:00Z">
        <w:r w:rsidR="00EE7C4E">
          <w:t xml:space="preserve"> ref this! </w:t>
        </w:r>
      </w:ins>
      <w:ins w:id="7" w:author="ISLS" w:date="2013-11-12T00:40:00Z">
        <w:r w:rsidR="00EE7C4E">
          <w:t>(surname, year)</w:t>
        </w:r>
      </w:ins>
      <w:r>
        <w:t>)</w:t>
      </w:r>
    </w:p>
    <w:p w14:paraId="65E1E6D6" w14:textId="6F610357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ins w:id="8" w:author="ISLS" w:date="2013-11-12T00:40:00Z">
        <w:r w:rsidR="00EE7C4E">
          <w:t xml:space="preserve"> </w:t>
        </w:r>
      </w:ins>
      <w:ins w:id="9" w:author="Stoica Alexandru" w:date="2013-11-12T10:26:00Z">
        <w:r w:rsidR="006F561F">
          <w:t>(1959)</w:t>
        </w:r>
      </w:ins>
    </w:p>
    <w:p w14:paraId="1AD56A89" w14:textId="4E1E9A78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r w:rsidR="001033C8">
        <w:t xml:space="preserve"> </w:t>
      </w:r>
    </w:p>
    <w:p w14:paraId="04F515A2" w14:textId="1D950158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r w:rsidR="00456F82">
        <w:t>Managers nowadays have to take into consideration all specifics of an employee and tailor, as much as possible, the rewards and the requirements to them.</w:t>
      </w:r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369ADEE" w14:textId="09EDC534" w:rsidR="00435DE8" w:rsidRDefault="002D4270" w:rsidP="00435DE8">
      <w:pPr>
        <w:pStyle w:val="ListParagraph"/>
        <w:numPr>
          <w:ilvl w:val="0"/>
          <w:numId w:val="1"/>
        </w:numPr>
      </w:pPr>
      <w:r>
        <w:t xml:space="preserve">Happiness &amp; </w:t>
      </w:r>
      <w:r w:rsidR="00435DE8">
        <w:t>Stress &amp; Satisfaction and their influence on productivity</w:t>
      </w:r>
      <w:ins w:id="10" w:author="ISLS" w:date="2013-11-12T00:40:00Z">
        <w:r w:rsidR="00EE7C4E">
          <w:t xml:space="preserve"> this should be minimal as we are not covering it on the module</w:t>
        </w:r>
      </w:ins>
    </w:p>
    <w:p w14:paraId="7289B580" w14:textId="4BF72B1D" w:rsidR="002D4270" w:rsidRDefault="002D4270" w:rsidP="002D4270">
      <w:pPr>
        <w:pStyle w:val="ListParagraph"/>
        <w:numPr>
          <w:ilvl w:val="1"/>
          <w:numId w:val="1"/>
        </w:numPr>
        <w:rPr>
          <w:ins w:id="11" w:author="ISLS" w:date="2013-11-12T00:42:00Z"/>
        </w:rPr>
      </w:pPr>
      <w:r>
        <w:t>Flexible working and its effects on happiness</w:t>
      </w:r>
      <w:ins w:id="12" w:author="ISLS" w:date="2013-11-12T00:40:00Z">
        <w:r w:rsidR="00EE7C4E">
          <w:t xml:space="preserve"> </w:t>
        </w:r>
        <w:proofErr w:type="spellStart"/>
        <w:r w:rsidR="00EE7C4E">
          <w:t>flexiteams</w:t>
        </w:r>
        <w:proofErr w:type="spellEnd"/>
        <w:r w:rsidR="00EE7C4E">
          <w:t xml:space="preserve"> and matrix teams could be linked to virtual teams to realign to the module</w:t>
        </w:r>
      </w:ins>
    </w:p>
    <w:p w14:paraId="1805B25D" w14:textId="60D1E226" w:rsidR="00EF7D88" w:rsidRDefault="00EF7D88" w:rsidP="002D4270">
      <w:pPr>
        <w:pStyle w:val="ListParagraph"/>
        <w:numPr>
          <w:ilvl w:val="1"/>
          <w:numId w:val="1"/>
        </w:numPr>
      </w:pPr>
      <w:ins w:id="13" w:author="ISLS" w:date="2013-11-12T00:42:00Z">
        <w:r>
          <w:t xml:space="preserve">Can also look at de Witte and </w:t>
        </w:r>
        <w:proofErr w:type="spellStart"/>
        <w:r>
          <w:t>flexicurity</w:t>
        </w:r>
      </w:ins>
      <w:proofErr w:type="spellEnd"/>
    </w:p>
    <w:p w14:paraId="115ED4BF" w14:textId="643DE575" w:rsidR="00456AEE" w:rsidRDefault="00456AEE" w:rsidP="00FD53A6">
      <w:pPr>
        <w:pStyle w:val="ListParagraph"/>
        <w:numPr>
          <w:ilvl w:val="0"/>
          <w:numId w:val="1"/>
        </w:numPr>
        <w:rPr>
          <w:ins w:id="14" w:author="Stoica Alexandru" w:date="2013-11-12T10:24:00Z"/>
        </w:rPr>
      </w:pPr>
      <w:r>
        <w:t>People need human interaction</w:t>
      </w:r>
      <w:ins w:id="15" w:author="ISLS" w:date="2013-11-12T00:41:00Z">
        <w:r w:rsidR="00EE7C4E">
          <w:t xml:space="preserve"> communication is a helpful way to go but avoid the strong stress slant as we are not </w:t>
        </w:r>
        <w:proofErr w:type="spellStart"/>
        <w:r w:rsidR="00EE7C4E">
          <w:t>covring</w:t>
        </w:r>
        <w:proofErr w:type="spellEnd"/>
        <w:r w:rsidR="00EE7C4E">
          <w:t xml:space="preserve"> this</w:t>
        </w:r>
      </w:ins>
    </w:p>
    <w:p w14:paraId="1BB185B7" w14:textId="09C4013E" w:rsidR="00FD53A6" w:rsidRDefault="00FD53A6" w:rsidP="00FD53A6">
      <w:pPr>
        <w:pStyle w:val="ListParagraph"/>
        <w:numPr>
          <w:ilvl w:val="1"/>
          <w:numId w:val="1"/>
        </w:numPr>
      </w:pPr>
      <w:r>
        <w:t>The stress that can be induced by the extensive use of ICT – “</w:t>
      </w:r>
      <w:proofErr w:type="spellStart"/>
      <w:r>
        <w:t>technostress</w:t>
      </w:r>
      <w:proofErr w:type="spellEnd"/>
      <w:r>
        <w:t>”</w:t>
      </w:r>
    </w:p>
    <w:p w14:paraId="04C98FB8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Make sure there are rewards for increased performance</w:t>
      </w:r>
    </w:p>
    <w:p w14:paraId="439B45E8" w14:textId="359895E4" w:rsidR="00435DE8" w:rsidRDefault="00435DE8" w:rsidP="00435DE8">
      <w:pPr>
        <w:pStyle w:val="ListParagraph"/>
        <w:numPr>
          <w:ilvl w:val="1"/>
          <w:numId w:val="1"/>
        </w:numPr>
      </w:pPr>
      <w:r>
        <w:t>Individuals act based on the expectation of the outcome (Expectancy Theory)</w:t>
      </w:r>
      <w:ins w:id="16" w:author="ISLS" w:date="2013-11-12T00:41:00Z">
        <w:r w:rsidR="00EE7C4E">
          <w:t>expectancy theory is useful but you will have to look at Vroom in context of pay and nonpayment reward systems</w:t>
        </w:r>
      </w:ins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2DA80C45" w14:textId="77777777" w:rsidR="00435DE8" w:rsidRDefault="00435DE8" w:rsidP="00206988">
      <w:pPr>
        <w:ind w:left="720" w:hanging="720"/>
      </w:pPr>
    </w:p>
    <w:p w14:paraId="6C629B67" w14:textId="77777777" w:rsidR="00E13AFA" w:rsidRDefault="00E13AFA" w:rsidP="00206988">
      <w:pPr>
        <w:ind w:left="720" w:hanging="720"/>
        <w:rPr>
          <w:ins w:id="17" w:author="Stoica Alexandru" w:date="2013-11-12T10:27:00Z"/>
        </w:rPr>
      </w:pPr>
    </w:p>
    <w:p w14:paraId="35A7E997" w14:textId="77777777" w:rsidR="00C91C17" w:rsidRDefault="00C91C17" w:rsidP="00206988">
      <w:pPr>
        <w:ind w:left="720" w:hanging="720"/>
        <w:rPr>
          <w:ins w:id="18" w:author="Stoica Alexandru" w:date="2013-11-12T10:27:00Z"/>
        </w:rPr>
      </w:pPr>
    </w:p>
    <w:p w14:paraId="05B90DDE" w14:textId="77777777" w:rsidR="00C91C17" w:rsidRDefault="00C91C17" w:rsidP="00206988">
      <w:pPr>
        <w:ind w:left="720" w:hanging="720"/>
        <w:rPr>
          <w:ins w:id="19" w:author="Stoica Alexandru" w:date="2013-11-12T10:27:00Z"/>
        </w:rPr>
      </w:pPr>
    </w:p>
    <w:p w14:paraId="2755A01E" w14:textId="77777777" w:rsidR="00C91C17" w:rsidRDefault="00C91C17" w:rsidP="00206988">
      <w:pPr>
        <w:ind w:left="720" w:hanging="720"/>
        <w:rPr>
          <w:ins w:id="20" w:author="Stoica Alexandru" w:date="2013-11-12T10:27:00Z"/>
        </w:rPr>
      </w:pPr>
    </w:p>
    <w:p w14:paraId="1AEC67A8" w14:textId="4CC25B28" w:rsidR="00C91C17" w:rsidRPr="00C91C17" w:rsidRDefault="00C91C17" w:rsidP="00C91C17">
      <w:pPr>
        <w:rPr>
          <w:ins w:id="21" w:author="Stoica Alexandru" w:date="2013-11-12T10:27:00Z"/>
        </w:rPr>
      </w:pPr>
      <w:proofErr w:type="gramStart"/>
      <w:ins w:id="22" w:author="Stoica Alexandru" w:date="2013-11-12T10:27:00Z">
        <w:r w:rsidRPr="00C91C17">
          <w:lastRenderedPageBreak/>
          <w:t xml:space="preserve">Herzberg, Frederick; </w:t>
        </w:r>
        <w:proofErr w:type="spellStart"/>
        <w:r w:rsidRPr="00C91C17">
          <w:t>Mausner</w:t>
        </w:r>
        <w:proofErr w:type="spellEnd"/>
        <w:r w:rsidRPr="00C91C17">
          <w:t xml:space="preserve">, Bernard; </w:t>
        </w:r>
        <w:proofErr w:type="spellStart"/>
        <w:r w:rsidRPr="00C91C17">
          <w:t>Snyderman</w:t>
        </w:r>
        <w:proofErr w:type="spellEnd"/>
        <w:r w:rsidRPr="00C91C17">
          <w:t>, Barbara B. (1959).</w:t>
        </w:r>
        <w:proofErr w:type="gramEnd"/>
        <w:r w:rsidRPr="00C91C17">
          <w:t xml:space="preserve"> </w:t>
        </w:r>
        <w:proofErr w:type="gramStart"/>
        <w:r w:rsidRPr="00C91C17">
          <w:t>The Motivation to Work (2nd ed.).</w:t>
        </w:r>
        <w:proofErr w:type="gramEnd"/>
        <w:r w:rsidRPr="00C91C17">
          <w:t xml:space="preserve"> New York: John Wiley</w:t>
        </w:r>
        <w:bookmarkStart w:id="23" w:name="_GoBack"/>
        <w:bookmarkEnd w:id="23"/>
      </w:ins>
    </w:p>
    <w:p w14:paraId="7A5159D1" w14:textId="77777777" w:rsidR="00C91C17" w:rsidRDefault="00C91C17" w:rsidP="00206988">
      <w:pPr>
        <w:ind w:left="720" w:hanging="720"/>
        <w:rPr>
          <w:ins w:id="24" w:author="Stoica Alexandru" w:date="2013-11-12T10:27:00Z"/>
        </w:rPr>
      </w:pPr>
    </w:p>
    <w:p w14:paraId="1DEF9333" w14:textId="77777777" w:rsidR="00C91C17" w:rsidRDefault="00C91C17" w:rsidP="00206988">
      <w:pPr>
        <w:ind w:left="720" w:hanging="720"/>
      </w:pPr>
    </w:p>
    <w:p w14:paraId="3D002634" w14:textId="26473784" w:rsidR="00D7770B" w:rsidRDefault="00A92C2C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 w:rsidR="00F968AC">
        <w:t>well</w:t>
      </w:r>
      <w:r w:rsidR="00B756B8" w:rsidRPr="00A92C2C">
        <w:t>being</w:t>
      </w:r>
      <w:r w:rsidRPr="00A92C2C">
        <w:t xml:space="preserve">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</w:t>
      </w:r>
      <w:ins w:id="25" w:author="ISLS" w:date="2013-11-12T00:39:00Z">
        <w:r w:rsidR="00EE7C4E">
          <w:t>No.</w:t>
        </w:r>
      </w:ins>
      <w:r w:rsidRPr="00A92C2C">
        <w:t xml:space="preserve"> 4</w:t>
      </w:r>
    </w:p>
    <w:p w14:paraId="49C65B34" w14:textId="77777777" w:rsidR="00D7770B" w:rsidRDefault="00D7770B"/>
    <w:p w14:paraId="1341E367" w14:textId="6F008CF0" w:rsidR="00A91BF1" w:rsidRDefault="00A92C2C">
      <w:r w:rsidRPr="00A92C2C">
        <w:t>Atkinson</w:t>
      </w:r>
      <w:r w:rsidR="002E4C4E">
        <w:t xml:space="preserve">, C. &amp; </w:t>
      </w:r>
      <w:r w:rsidRPr="00A92C2C">
        <w:t>Hall</w:t>
      </w:r>
      <w:r w:rsidR="002E4C4E">
        <w:t>, L.</w:t>
      </w:r>
      <w:r w:rsidRPr="00A92C2C">
        <w:t>,</w:t>
      </w:r>
      <w:r w:rsidR="002B7614"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59A5AA36" w14:textId="77777777" w:rsidR="00D7770B" w:rsidRDefault="00D7770B"/>
    <w:p w14:paraId="0F016F82" w14:textId="353643F8" w:rsidR="00D7770B" w:rsidRDefault="00D7770B" w:rsidP="00D7770B">
      <w:r>
        <w:t>Plunkett</w:t>
      </w:r>
      <w:r w:rsidR="00A71832">
        <w:t>, L. &amp;</w:t>
      </w:r>
      <w:r>
        <w:t xml:space="preserve"> Gino</w:t>
      </w:r>
      <w:r w:rsidR="00A71832">
        <w:t>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 w:rsidR="00A71832">
        <w:t>, R. (</w:t>
      </w:r>
      <w:ins w:id="26" w:author="Stoica Alexandru" w:date="2013-11-12T09:53:00Z">
        <w:r w:rsidR="005617AA">
          <w:t>2013</w:t>
        </w:r>
      </w:ins>
      <w:r w:rsidR="00A71832">
        <w:t>)</w:t>
      </w:r>
      <w:ins w:id="27" w:author="ISLS" w:date="2013-11-12T00:39:00Z">
        <w:r w:rsidR="00EE7C4E" w:rsidDel="00EE7C4E">
          <w:t xml:space="preserve"> </w:t>
        </w:r>
      </w:ins>
      <w:r>
        <w:t>When Power Makes Others Speechless: The Negative Impact of</w:t>
      </w:r>
      <w:r w:rsidR="00A71832">
        <w:t xml:space="preserve"> </w:t>
      </w:r>
      <w:r>
        <w:t xml:space="preserve">Leader Power on Team Performance. </w:t>
      </w:r>
      <w:r w:rsidRPr="00A71832">
        <w:rPr>
          <w:i/>
        </w:rPr>
        <w:t>Academy of Management</w:t>
      </w:r>
      <w:r w:rsidR="00A71832">
        <w:t xml:space="preserve"> </w:t>
      </w:r>
      <w:r w:rsidRPr="00A71832">
        <w:rPr>
          <w:i/>
        </w:rPr>
        <w:t xml:space="preserve">Journal </w:t>
      </w:r>
      <w:r>
        <w:t>(forthcoming)</w:t>
      </w:r>
      <w:r w:rsidR="00EF7D88">
        <w:t xml:space="preserve"> </w:t>
      </w:r>
    </w:p>
    <w:p w14:paraId="18E1310F" w14:textId="77777777" w:rsidR="000D6613" w:rsidRDefault="000D6613" w:rsidP="00D7770B"/>
    <w:p w14:paraId="451F7C02" w14:textId="439B5F98" w:rsidR="00D7770B" w:rsidRDefault="00D7770B" w:rsidP="00D7770B">
      <w:proofErr w:type="spellStart"/>
      <w:r w:rsidRPr="00372F93">
        <w:t>Halkos</w:t>
      </w:r>
      <w:proofErr w:type="spellEnd"/>
      <w:r w:rsidR="00B243BB">
        <w:t>, G. &amp;</w:t>
      </w:r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>,</w:t>
      </w:r>
      <w:r w:rsidR="00B243BB">
        <w:t xml:space="preserve"> D.</w:t>
      </w:r>
      <w:r w:rsidRPr="00372F93">
        <w:t xml:space="preserve"> (2010) "The effect of stress and satisfaction on productivity", </w:t>
      </w:r>
      <w:r w:rsidRPr="00B243BB">
        <w:rPr>
          <w:i/>
        </w:rPr>
        <w:t>International Journal of Productivity and Performance Management</w:t>
      </w:r>
      <w:r w:rsidRPr="00372F93">
        <w:t xml:space="preserve">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1223CCF7" w14:textId="77777777" w:rsidR="000D6613" w:rsidRDefault="000D6613" w:rsidP="00D7770B"/>
    <w:p w14:paraId="63E531E4" w14:textId="32B6E6F3" w:rsidR="00D7770B" w:rsidRDefault="00D7770B" w:rsidP="00D7770B">
      <w:r w:rsidRPr="00A37092">
        <w:t xml:space="preserve">Bakker, </w:t>
      </w:r>
      <w:r w:rsidR="00B27B71">
        <w:t xml:space="preserve">B. </w:t>
      </w:r>
      <w:r w:rsidR="00B243BB">
        <w:t xml:space="preserve">&amp; </w:t>
      </w:r>
      <w:proofErr w:type="spellStart"/>
      <w:r w:rsidR="00B243BB">
        <w:t>Leiter</w:t>
      </w:r>
      <w:proofErr w:type="spellEnd"/>
      <w:r w:rsidR="00B243BB">
        <w:t xml:space="preserve">, </w:t>
      </w:r>
      <w:r w:rsidR="00B27B71">
        <w:t>P.</w:t>
      </w:r>
      <w:r w:rsidRPr="00A37092">
        <w:t xml:space="preserve"> (</w:t>
      </w:r>
      <w:r w:rsidR="004513EE">
        <w:t xml:space="preserve">2010) </w:t>
      </w:r>
      <w:r w:rsidRPr="00A37092">
        <w:t>Work engagement: A handbook of</w:t>
      </w:r>
      <w:r w:rsidR="004513EE">
        <w:t xml:space="preserve"> essential theory and research</w:t>
      </w:r>
      <w:ins w:id="28" w:author="ISLS" w:date="2013-11-12T00:38:00Z">
        <w:r w:rsidR="00EE7C4E">
          <w:t>.</w:t>
        </w:r>
        <w:r w:rsidR="00EE7C4E" w:rsidRPr="00A37092">
          <w:t xml:space="preserve"> </w:t>
        </w:r>
      </w:ins>
      <w:r w:rsidRPr="00A37092">
        <w:t>(</w:t>
      </w:r>
      <w:proofErr w:type="gramStart"/>
      <w:r w:rsidRPr="00A37092">
        <w:t>pp</w:t>
      </w:r>
      <w:proofErr w:type="gramEnd"/>
      <w:r w:rsidRPr="00A37092">
        <w:t>. 102-117). New York, NY, US:</w:t>
      </w:r>
      <w:r w:rsidR="00453367">
        <w:t xml:space="preserve"> Psychology Press</w:t>
      </w:r>
    </w:p>
    <w:p w14:paraId="570673C8" w14:textId="77777777" w:rsidR="00D6668F" w:rsidRDefault="00D6668F" w:rsidP="00D7770B"/>
    <w:p w14:paraId="027AE245" w14:textId="77777777" w:rsidR="000D6613" w:rsidRDefault="000D6613" w:rsidP="00D7770B"/>
    <w:p w14:paraId="7AFF1218" w14:textId="33A40CBD" w:rsidR="00CF763A" w:rsidRDefault="00CF763A" w:rsidP="00CF763A">
      <w:proofErr w:type="spellStart"/>
      <w:proofErr w:type="gramStart"/>
      <w:r>
        <w:t>Imtiaz</w:t>
      </w:r>
      <w:proofErr w:type="spellEnd"/>
      <w:r>
        <w:t xml:space="preserve"> </w:t>
      </w:r>
      <w:r w:rsidR="0084419D">
        <w:t>,</w:t>
      </w:r>
      <w:proofErr w:type="gramEnd"/>
      <w:r w:rsidR="0084419D">
        <w:t xml:space="preserve"> S.</w:t>
      </w:r>
      <w:r>
        <w:t>&amp; Ahmad</w:t>
      </w:r>
      <w:r w:rsidR="0084419D">
        <w:t xml:space="preserve">, S. </w:t>
      </w:r>
      <w:r w:rsidR="00EE7C4E">
        <w:t>(2009).</w:t>
      </w:r>
      <w:r w:rsidR="00D6668F">
        <w:t>Impact Of Stress On Employee Productivity, Performance And Turnover; An Important Managerial Issue</w:t>
      </w:r>
      <w:r w:rsidR="00EE7C4E">
        <w:t xml:space="preserve">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2B51AAA1" w14:textId="77777777" w:rsidR="00D6668F" w:rsidRDefault="00D6668F" w:rsidP="00D6668F"/>
    <w:p w14:paraId="6AB7D782" w14:textId="5095E979" w:rsidR="00D7770B" w:rsidRDefault="00D7770B">
      <w:r w:rsidRPr="00154931">
        <w:t>Pierce, W.; Cameron,</w:t>
      </w:r>
      <w:r w:rsidR="00A61D1E"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 w:rsidR="00077211">
        <w:t>,</w:t>
      </w:r>
      <w:r w:rsidRPr="00154931">
        <w:t xml:space="preserve"> M.; and So, </w:t>
      </w:r>
      <w:r w:rsidR="00077211">
        <w:t xml:space="preserve">S. </w:t>
      </w:r>
      <w:r w:rsidRPr="00154931">
        <w:t>(2003)</w:t>
      </w:r>
      <w:r w:rsidR="00EE7C4E">
        <w:t>.</w:t>
      </w:r>
      <w:r w:rsidRPr="00154931">
        <w:t xml:space="preserve"> Positive Effects of Rewards and Performance Standards on Intrinsic </w:t>
      </w:r>
      <w:proofErr w:type="spellStart"/>
      <w:r w:rsidRPr="00154931">
        <w:t>Motivation</w:t>
      </w:r>
      <w:ins w:id="29" w:author="ISLS" w:date="2013-11-12T00:37:00Z">
        <w:r w:rsidR="00EE7C4E">
          <w:t>.</w:t>
        </w:r>
      </w:ins>
      <w:r w:rsidRPr="004F1209">
        <w:rPr>
          <w:i/>
        </w:rPr>
        <w:t>The</w:t>
      </w:r>
      <w:proofErr w:type="spellEnd"/>
      <w:r w:rsidRPr="004F1209">
        <w:rPr>
          <w:i/>
        </w:rPr>
        <w:t xml:space="preserve"> Psychological Record</w:t>
      </w:r>
      <w:r w:rsidR="004F1209">
        <w:t>,</w:t>
      </w:r>
      <w:r>
        <w:t xml:space="preserve"> Vol. 53: </w:t>
      </w:r>
      <w:ins w:id="30" w:author="ISLS" w:date="2013-11-12T00:36:00Z">
        <w:r w:rsidR="00EE7C4E">
          <w:t>No</w:t>
        </w:r>
        <w:proofErr w:type="gramStart"/>
        <w:r w:rsidR="00EE7C4E">
          <w:t>.</w:t>
        </w:r>
      </w:ins>
      <w:r>
        <w:t>.</w:t>
      </w:r>
      <w:proofErr w:type="gramEnd"/>
      <w:r>
        <w:t xml:space="preserve"> 4, Article 4</w:t>
      </w:r>
    </w:p>
    <w:p w14:paraId="420BACD0" w14:textId="77777777" w:rsidR="00D47A42" w:rsidRDefault="00D47A42"/>
    <w:p w14:paraId="237554FF" w14:textId="56AA034A" w:rsidR="0061214C" w:rsidRDefault="00D47A42" w:rsidP="0061214C">
      <w:proofErr w:type="spellStart"/>
      <w:r>
        <w:t>Tarafdar</w:t>
      </w:r>
      <w:proofErr w:type="spellEnd"/>
      <w:r w:rsidR="005B5C8E">
        <w:t>, M.;</w:t>
      </w:r>
      <w:r>
        <w:t xml:space="preserve"> </w:t>
      </w:r>
      <w:proofErr w:type="spellStart"/>
      <w:r>
        <w:t>Tu</w:t>
      </w:r>
      <w:proofErr w:type="spellEnd"/>
      <w:r w:rsidR="005B5C8E">
        <w:t>, Q.;</w:t>
      </w:r>
      <w:r>
        <w:t xml:space="preserve"> Ragu-Nathan</w:t>
      </w:r>
      <w:r w:rsidR="005B5C8E">
        <w:t>, B</w:t>
      </w:r>
      <w:ins w:id="31" w:author="ISLS" w:date="2013-11-12T00:36:00Z">
        <w:r w:rsidR="00EE7C4E">
          <w:t xml:space="preserve"> (2007)</w:t>
        </w:r>
        <w:proofErr w:type="gramStart"/>
        <w:r w:rsidR="00EE7C4E">
          <w:t>.</w:t>
        </w:r>
      </w:ins>
      <w:r>
        <w:t>The</w:t>
      </w:r>
      <w:proofErr w:type="gramEnd"/>
      <w:r>
        <w:t xml:space="preserve"> Impact of </w:t>
      </w:r>
      <w:proofErr w:type="spellStart"/>
      <w:r>
        <w:t>Technostress</w:t>
      </w:r>
      <w:proofErr w:type="spellEnd"/>
      <w:r>
        <w:t xml:space="preserve"> on Role Stress and Productivity</w:t>
      </w:r>
      <w:ins w:id="32" w:author="ISLS" w:date="2013-11-12T00:36:00Z">
        <w:r w:rsidR="00EE7C4E">
          <w:t xml:space="preserve">. </w:t>
        </w:r>
      </w:ins>
      <w:r w:rsidR="0061214C" w:rsidRPr="0034379A">
        <w:rPr>
          <w:i/>
        </w:rPr>
        <w:t>Journal of Management Information Systems</w:t>
      </w:r>
      <w:r w:rsidR="0061214C">
        <w:t xml:space="preserve">, Volume 24, </w:t>
      </w:r>
      <w:ins w:id="33" w:author="ISLS" w:date="2013-11-12T00:36:00Z">
        <w:r w:rsidR="00EE7C4E">
          <w:t xml:space="preserve">No. </w:t>
        </w:r>
      </w:ins>
      <w:r w:rsidR="0061214C">
        <w:t>1, 301 - 328</w:t>
      </w:r>
    </w:p>
    <w:p w14:paraId="0A7542D2" w14:textId="1A9D6696" w:rsidR="00D47A42" w:rsidRDefault="00D47A42" w:rsidP="00D47A42"/>
    <w:p w14:paraId="4F912D7B" w14:textId="4A05A7B5" w:rsidR="00D47A42" w:rsidRDefault="00CC5A4D" w:rsidP="00D47A42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 w:rsidR="00184C33">
        <w:t>“</w:t>
      </w:r>
      <w:r w:rsidRPr="00CC5A4D">
        <w:t>Impact of positive psychological capital on employee well-being</w:t>
      </w:r>
      <w:r w:rsidR="00184C33"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>Vol</w:t>
      </w:r>
      <w:r w:rsidR="00E365FB">
        <w:t>.</w:t>
      </w:r>
      <w:r>
        <w:t xml:space="preserve">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</w:t>
      </w:r>
      <w:r w:rsidR="00E14CA2">
        <w:t>1</w:t>
      </w:r>
    </w:p>
    <w:p w14:paraId="7D12FA3E" w14:textId="77777777" w:rsidR="003B79AC" w:rsidRDefault="003B79AC" w:rsidP="00D47A42"/>
    <w:p w14:paraId="5C170B7E" w14:textId="7DF776B0" w:rsidR="003B79AC" w:rsidRDefault="00732FB5" w:rsidP="00D47A42">
      <w:pPr>
        <w:rPr>
          <w:ins w:id="34" w:author="Stoica Alexandru" w:date="2013-11-12T10:27:00Z"/>
        </w:rPr>
      </w:pPr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>, R. (2000).</w:t>
      </w:r>
      <w:ins w:id="35" w:author="ISLS" w:date="2013-11-12T00:36:00Z">
        <w:r w:rsidR="00EE7C4E" w:rsidRPr="00732FB5" w:rsidDel="00EE7C4E">
          <w:t xml:space="preserve"> </w:t>
        </w:r>
      </w:ins>
      <w:proofErr w:type="gramStart"/>
      <w:r w:rsidRPr="00732FB5">
        <w:t>Psychological well-being and job satisfaction as predictors of job performance</w:t>
      </w:r>
      <w:ins w:id="36" w:author="ISLS" w:date="2013-11-12T00:36:00Z">
        <w:r w:rsidR="00EE7C4E">
          <w:t>.</w:t>
        </w:r>
        <w:proofErr w:type="gramEnd"/>
        <w:r w:rsidR="00EE7C4E">
          <w:t xml:space="preserve"> </w:t>
        </w:r>
        <w:r w:rsidR="00EE7C4E" w:rsidRPr="00732FB5">
          <w:t xml:space="preserve"> </w:t>
        </w:r>
      </w:ins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>Vol</w:t>
      </w:r>
      <w:r w:rsidR="00050A01">
        <w:t>.</w:t>
      </w:r>
      <w:r>
        <w:t xml:space="preserve"> </w:t>
      </w:r>
      <w:r w:rsidRPr="00732FB5">
        <w:t>5</w:t>
      </w:r>
      <w:ins w:id="37" w:author="ISLS" w:date="2013-11-12T00:36:00Z">
        <w:r w:rsidR="00EE7C4E">
          <w:t xml:space="preserve"> No.</w:t>
        </w:r>
      </w:ins>
      <w:r>
        <w:t>1</w:t>
      </w:r>
    </w:p>
    <w:p w14:paraId="4713F1BC" w14:textId="77777777" w:rsidR="00C91C17" w:rsidRDefault="00C91C17" w:rsidP="00D47A42">
      <w:pPr>
        <w:rPr>
          <w:ins w:id="38" w:author="Stoica Alexandru" w:date="2013-11-12T10:27:00Z"/>
        </w:rPr>
      </w:pPr>
    </w:p>
    <w:p w14:paraId="632D9B60" w14:textId="77777777" w:rsidR="00C91C17" w:rsidRDefault="00C91C17" w:rsidP="00D47A42">
      <w:pPr>
        <w:rPr>
          <w:ins w:id="39" w:author="Stoica Alexandru" w:date="2013-11-12T10:27:00Z"/>
        </w:rPr>
      </w:pPr>
    </w:p>
    <w:p w14:paraId="67AEA929" w14:textId="77777777" w:rsidR="00C91C17" w:rsidRDefault="00C91C17" w:rsidP="00D47A42">
      <w:pPr>
        <w:rPr>
          <w:ins w:id="40" w:author="Stoica Alexandru" w:date="2013-11-12T10:27:00Z"/>
        </w:rPr>
      </w:pPr>
    </w:p>
    <w:p w14:paraId="329C6A54" w14:textId="77777777" w:rsidR="00C91C17" w:rsidRDefault="00C91C17" w:rsidP="00D47A42"/>
    <w:p w14:paraId="63AD3547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1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2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Adam’s Equity Theory (1968; 2002)</w:t>
        </w:r>
      </w:ins>
    </w:p>
    <w:p w14:paraId="06E1CD66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3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4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Employers must be flexible Bates, (2009)</w:t>
        </w:r>
      </w:ins>
    </w:p>
    <w:p w14:paraId="1F91650C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5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6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Money as a motivator is controversial (Berry 2006)</w:t>
        </w:r>
      </w:ins>
    </w:p>
    <w:p w14:paraId="27DE5088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7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48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Employees want to feel valued (Cherry 2007)</w:t>
        </w:r>
      </w:ins>
    </w:p>
    <w:p w14:paraId="16C43CB6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49" w:author="ISLS" w:date="2013-11-12T00:34:00Z"/>
          <w:rFonts w:ascii="Arial Narrow" w:eastAsia="Times New Roman" w:hAnsi="Arial Narrow" w:cs="Arial"/>
          <w:bCs/>
          <w:lang w:val="en-GB" w:eastAsia="en-GB"/>
        </w:rPr>
      </w:pPr>
      <w:proofErr w:type="spellStart"/>
      <w:ins w:id="50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DeWitte</w:t>
        </w:r>
        <w:proofErr w:type="spellEnd"/>
        <w:r w:rsidRPr="00EE7C4E">
          <w:rPr>
            <w:rFonts w:ascii="Arial Narrow" w:eastAsia="Times New Roman" w:hAnsi="Arial Narrow" w:cs="Arial"/>
            <w:bCs/>
            <w:lang w:val="en-GB" w:eastAsia="en-GB"/>
          </w:rPr>
          <w:t xml:space="preserve"> (2004) </w:t>
        </w:r>
        <w:proofErr w:type="spellStart"/>
        <w:r w:rsidRPr="00EE7C4E">
          <w:rPr>
            <w:rFonts w:ascii="Arial Narrow" w:eastAsia="Times New Roman" w:hAnsi="Arial Narrow" w:cs="Arial"/>
            <w:bCs/>
            <w:lang w:val="en-GB" w:eastAsia="en-GB"/>
          </w:rPr>
          <w:t>flexicurity</w:t>
        </w:r>
        <w:proofErr w:type="spellEnd"/>
      </w:ins>
    </w:p>
    <w:p w14:paraId="0159DAA7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51" w:author="ISLS" w:date="2013-11-12T00:34:00Z"/>
          <w:rFonts w:ascii="Arial Narrow" w:eastAsia="Times New Roman" w:hAnsi="Arial Narrow" w:cs="Arial"/>
          <w:bCs/>
          <w:lang w:val="en-GB" w:eastAsia="en-GB"/>
        </w:rPr>
      </w:pPr>
      <w:ins w:id="52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Locke &amp; Latham Goal Setting Theory (1990; 2002)</w:t>
        </w:r>
      </w:ins>
    </w:p>
    <w:p w14:paraId="6F25E58C" w14:textId="77777777" w:rsidR="00EE7C4E" w:rsidRPr="00EE7C4E" w:rsidRDefault="00EE7C4E" w:rsidP="00EE7C4E">
      <w:pPr>
        <w:numPr>
          <w:ilvl w:val="0"/>
          <w:numId w:val="3"/>
        </w:numPr>
        <w:spacing w:after="200" w:line="276" w:lineRule="auto"/>
        <w:rPr>
          <w:ins w:id="53" w:author="ISLS" w:date="2013-11-12T00:34:00Z"/>
          <w:rFonts w:ascii="Arial Narrow" w:eastAsia="Times New Roman" w:hAnsi="Arial Narrow" w:cs="Arial"/>
          <w:bCs/>
          <w:lang w:val="en-GB" w:eastAsia="en-GB"/>
        </w:rPr>
      </w:pPr>
      <w:proofErr w:type="spellStart"/>
      <w:ins w:id="54" w:author="ISLS" w:date="2013-11-12T00:34:00Z">
        <w:r w:rsidRPr="00EE7C4E">
          <w:rPr>
            <w:rFonts w:ascii="Arial Narrow" w:eastAsia="Times New Roman" w:hAnsi="Arial Narrow" w:cs="Arial"/>
            <w:bCs/>
            <w:lang w:val="en-GB" w:eastAsia="en-GB"/>
          </w:rPr>
          <w:t>Messmer</w:t>
        </w:r>
        <w:proofErr w:type="spellEnd"/>
        <w:r w:rsidRPr="00EE7C4E">
          <w:rPr>
            <w:rFonts w:ascii="Arial Narrow" w:eastAsia="Times New Roman" w:hAnsi="Arial Narrow" w:cs="Arial"/>
            <w:bCs/>
            <w:lang w:val="en-GB" w:eastAsia="en-GB"/>
          </w:rPr>
          <w:t xml:space="preserve"> (2005) building job satisfaction</w:t>
        </w:r>
      </w:ins>
    </w:p>
    <w:p w14:paraId="6B607BE4" w14:textId="77777777" w:rsidR="00EF7D88" w:rsidRDefault="00EF7D88" w:rsidP="00EF7D88">
      <w:pPr>
        <w:rPr>
          <w:ins w:id="55" w:author="ISLS" w:date="2013-11-12T00:44:00Z"/>
        </w:rPr>
      </w:pPr>
      <w:ins w:id="56" w:author="ISLS" w:date="2013-11-12T00:44:00Z">
        <w:r>
          <w:t xml:space="preserve">De </w:t>
        </w:r>
        <w:proofErr w:type="spellStart"/>
        <w:r>
          <w:t>vos</w:t>
        </w:r>
        <w:proofErr w:type="spellEnd"/>
        <w:r>
          <w:t xml:space="preserve">. A and </w:t>
        </w:r>
        <w:proofErr w:type="spellStart"/>
        <w:r>
          <w:t>Meganck</w:t>
        </w:r>
        <w:proofErr w:type="spellEnd"/>
        <w:r>
          <w:t xml:space="preserve">. </w:t>
        </w:r>
        <w:proofErr w:type="gramStart"/>
        <w:r>
          <w:t>A (2009).</w:t>
        </w:r>
        <w:proofErr w:type="gramEnd"/>
        <w:r>
          <w:t xml:space="preserve"> What HR managers do versus what </w:t>
        </w:r>
        <w:proofErr w:type="gramStart"/>
        <w:r>
          <w:t>employees</w:t>
        </w:r>
        <w:proofErr w:type="gramEnd"/>
        <w:r>
          <w:t xml:space="preserve"> value: Exploring both parties views on retention management from a psychological contract perspective, Personnel Review Journal </w:t>
        </w:r>
        <w:proofErr w:type="spellStart"/>
        <w:r>
          <w:t>Vol</w:t>
        </w:r>
        <w:proofErr w:type="spellEnd"/>
        <w:r>
          <w:t xml:space="preserve"> 38 No1, pp. 45-60. </w:t>
        </w:r>
      </w:ins>
    </w:p>
    <w:p w14:paraId="6F7DB8C2" w14:textId="77777777" w:rsidR="00EF7D88" w:rsidRDefault="00EF7D88" w:rsidP="00EF7D88">
      <w:pPr>
        <w:rPr>
          <w:ins w:id="57" w:author="ISLS" w:date="2013-11-12T00:44:00Z"/>
        </w:rPr>
      </w:pPr>
    </w:p>
    <w:p w14:paraId="4525F013" w14:textId="77777777" w:rsidR="00EF7D88" w:rsidRDefault="00EF7D88" w:rsidP="00EF7D88">
      <w:pPr>
        <w:rPr>
          <w:ins w:id="58" w:author="ISLS" w:date="2013-11-12T00:44:00Z"/>
        </w:rPr>
      </w:pPr>
      <w:ins w:id="59" w:author="ISLS" w:date="2013-11-12T00:44:00Z">
        <w:r>
          <w:t xml:space="preserve">Flynn, S (2011), Can you directly motivate employees? Exploding the myth: Development and Learning in </w:t>
        </w:r>
        <w:proofErr w:type="spellStart"/>
        <w:r>
          <w:t>Organisations</w:t>
        </w:r>
        <w:proofErr w:type="spellEnd"/>
        <w:r>
          <w:t xml:space="preserve">. </w:t>
        </w:r>
        <w:proofErr w:type="gramStart"/>
        <w:r>
          <w:t>Vol25, No1, pp11-15.</w:t>
        </w:r>
        <w:proofErr w:type="gramEnd"/>
        <w:r>
          <w:t xml:space="preserve"> [</w:t>
        </w:r>
        <w:proofErr w:type="gramStart"/>
        <w:r>
          <w:t>date</w:t>
        </w:r>
        <w:proofErr w:type="gramEnd"/>
        <w:r>
          <w:t xml:space="preserve"> accessed: 06/03/2013]</w:t>
        </w:r>
      </w:ins>
    </w:p>
    <w:p w14:paraId="5B77DDA5" w14:textId="77777777" w:rsidR="00EF7D88" w:rsidRDefault="00EF7D88" w:rsidP="00EF7D88">
      <w:pPr>
        <w:rPr>
          <w:ins w:id="60" w:author="ISLS" w:date="2013-11-12T00:44:00Z"/>
        </w:rPr>
      </w:pPr>
    </w:p>
    <w:p w14:paraId="7B20BB0F" w14:textId="207EED7E" w:rsidR="003B79AC" w:rsidRDefault="00EF7D88" w:rsidP="00EF7D88">
      <w:pPr>
        <w:rPr>
          <w:ins w:id="61" w:author="ISLS" w:date="2013-11-12T00:45:00Z"/>
        </w:rPr>
      </w:pPr>
      <w:proofErr w:type="gramStart"/>
      <w:ins w:id="62" w:author="ISLS" w:date="2013-11-12T00:44:00Z">
        <w:r>
          <w:t>Gill, A. (2009).</w:t>
        </w:r>
        <w:proofErr w:type="gramEnd"/>
        <w:r>
          <w:t xml:space="preserve"> </w:t>
        </w:r>
        <w:proofErr w:type="gramStart"/>
        <w:r>
          <w:t>Employee engagement in a change environment.</w:t>
        </w:r>
        <w:proofErr w:type="gramEnd"/>
        <w:r>
          <w:t xml:space="preserve"> Strategic HR Review, Vol. 8 No. 2. </w:t>
        </w:r>
        <w:proofErr w:type="gramStart"/>
        <w:r>
          <w:t>pp19</w:t>
        </w:r>
        <w:proofErr w:type="gramEnd"/>
        <w:r>
          <w:t xml:space="preserve"> – 24.</w:t>
        </w:r>
      </w:ins>
    </w:p>
    <w:p w14:paraId="4D75A8B9" w14:textId="77777777" w:rsidR="00EF7D88" w:rsidRPr="00EF7D88" w:rsidRDefault="00EF7D88" w:rsidP="00EF7D88">
      <w:pPr>
        <w:spacing w:before="100" w:beforeAutospacing="1" w:after="100" w:afterAutospacing="1"/>
        <w:rPr>
          <w:ins w:id="63" w:author="ISLS" w:date="2013-11-12T00:45:00Z"/>
          <w:rFonts w:ascii="Arial Narrow" w:eastAsia="Times New Roman" w:hAnsi="Arial Narrow" w:cs="Arial"/>
          <w:color w:val="4F6228"/>
          <w:lang w:val="en-GB" w:eastAsia="zh-CN"/>
        </w:rPr>
      </w:pPr>
      <w:proofErr w:type="gramStart"/>
      <w:ins w:id="64" w:author="ISLS" w:date="2013-11-12T00:45:00Z"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>Marques, J. (2010).</w:t>
        </w:r>
        <w:proofErr w:type="gramEnd"/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 xml:space="preserve"> Enhancing the Quality of Organizational Communication: A presentation of reflection-based criteria </w:t>
        </w:r>
        <w:r w:rsidRPr="00EF7D88">
          <w:rPr>
            <w:rFonts w:ascii="Arial Narrow" w:eastAsia="Times New Roman" w:hAnsi="Arial Narrow" w:cs="Arial"/>
            <w:i/>
            <w:iCs/>
            <w:color w:val="4F6228"/>
            <w:lang w:val="en-GB" w:eastAsia="zh-CN"/>
          </w:rPr>
          <w:t xml:space="preserve">Journal of Communication Management </w:t>
        </w:r>
        <w:r w:rsidRPr="00EF7D88">
          <w:rPr>
            <w:rFonts w:ascii="Arial Narrow" w:eastAsia="Times New Roman" w:hAnsi="Arial Narrow" w:cs="Arial"/>
            <w:color w:val="4F6228"/>
            <w:lang w:val="en-GB" w:eastAsia="zh-CN"/>
          </w:rPr>
          <w:t>Vol. 14 No.1, pp.47 - 58</w:t>
        </w:r>
      </w:ins>
    </w:p>
    <w:p w14:paraId="32FDCB86" w14:textId="77777777" w:rsidR="00EF7D88" w:rsidRDefault="00EF7D88" w:rsidP="00EF7D88"/>
    <w:sectPr w:rsidR="00EF7D88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649"/>
    <w:multiLevelType w:val="hybridMultilevel"/>
    <w:tmpl w:val="3EA6B606"/>
    <w:lvl w:ilvl="0" w:tplc="B6320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5C47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8A33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EED1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93685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468DE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0621D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09001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79425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20AFD"/>
    <w:multiLevelType w:val="hybridMultilevel"/>
    <w:tmpl w:val="7DFA3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D6613"/>
    <w:rsid w:val="001033C8"/>
    <w:rsid w:val="0012278B"/>
    <w:rsid w:val="0014721F"/>
    <w:rsid w:val="00176302"/>
    <w:rsid w:val="00184C33"/>
    <w:rsid w:val="00206988"/>
    <w:rsid w:val="002B7614"/>
    <w:rsid w:val="002D4270"/>
    <w:rsid w:val="002D6BE5"/>
    <w:rsid w:val="002E4C4E"/>
    <w:rsid w:val="0034379A"/>
    <w:rsid w:val="00392196"/>
    <w:rsid w:val="003B79AC"/>
    <w:rsid w:val="00435DE8"/>
    <w:rsid w:val="004513EE"/>
    <w:rsid w:val="00453367"/>
    <w:rsid w:val="00456AEE"/>
    <w:rsid w:val="00456F82"/>
    <w:rsid w:val="00481F03"/>
    <w:rsid w:val="00492770"/>
    <w:rsid w:val="004A6BFD"/>
    <w:rsid w:val="004F1209"/>
    <w:rsid w:val="005617AA"/>
    <w:rsid w:val="005B5C8E"/>
    <w:rsid w:val="0061214C"/>
    <w:rsid w:val="006F561F"/>
    <w:rsid w:val="00732FB5"/>
    <w:rsid w:val="007C3262"/>
    <w:rsid w:val="0084419D"/>
    <w:rsid w:val="00865C89"/>
    <w:rsid w:val="0091446C"/>
    <w:rsid w:val="009A301A"/>
    <w:rsid w:val="009E0007"/>
    <w:rsid w:val="00A61D1E"/>
    <w:rsid w:val="00A71832"/>
    <w:rsid w:val="00A91BF1"/>
    <w:rsid w:val="00A92C2C"/>
    <w:rsid w:val="00AB42A8"/>
    <w:rsid w:val="00B12C1A"/>
    <w:rsid w:val="00B243BB"/>
    <w:rsid w:val="00B27B71"/>
    <w:rsid w:val="00B756B8"/>
    <w:rsid w:val="00B94D5B"/>
    <w:rsid w:val="00BC268D"/>
    <w:rsid w:val="00BD42C6"/>
    <w:rsid w:val="00C0407F"/>
    <w:rsid w:val="00C10B7E"/>
    <w:rsid w:val="00C55100"/>
    <w:rsid w:val="00C91C17"/>
    <w:rsid w:val="00CC5A4D"/>
    <w:rsid w:val="00CF763A"/>
    <w:rsid w:val="00D47A42"/>
    <w:rsid w:val="00D6668F"/>
    <w:rsid w:val="00D7770B"/>
    <w:rsid w:val="00E13AFA"/>
    <w:rsid w:val="00E14CA2"/>
    <w:rsid w:val="00E365FB"/>
    <w:rsid w:val="00E60B0B"/>
    <w:rsid w:val="00E85862"/>
    <w:rsid w:val="00EE28FB"/>
    <w:rsid w:val="00EE7C4E"/>
    <w:rsid w:val="00EF7D88"/>
    <w:rsid w:val="00F968AC"/>
    <w:rsid w:val="00FB66DC"/>
    <w:rsid w:val="00FC0DAD"/>
    <w:rsid w:val="00F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730</Words>
  <Characters>4166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4</cp:revision>
  <dcterms:created xsi:type="dcterms:W3CDTF">2013-11-12T00:45:00Z</dcterms:created>
  <dcterms:modified xsi:type="dcterms:W3CDTF">2013-11-12T10:42:00Z</dcterms:modified>
</cp:coreProperties>
</file>