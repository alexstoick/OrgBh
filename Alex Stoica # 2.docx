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90622" w14:textId="0BD7A993" w:rsidR="00435DE8" w:rsidRDefault="00E0202B" w:rsidP="00435DE8">
      <w:pPr>
        <w:outlineLvl w:val="0"/>
      </w:pPr>
      <w:r>
        <w:rPr>
          <w:sz w:val="28"/>
        </w:rPr>
        <w:t>Drawing on your knowledge of motivation models explore how a manager could better engage individuals at work</w:t>
      </w:r>
    </w:p>
    <w:p w14:paraId="6B2D0776" w14:textId="77777777" w:rsidR="00435DE8" w:rsidRDefault="00435DE8" w:rsidP="00435DE8"/>
    <w:p w14:paraId="1C411621" w14:textId="3C6FF1FF" w:rsidR="003F03BD" w:rsidRDefault="002F5F3A" w:rsidP="00435DE8">
      <w:ins w:id="0" w:author="ISLS" w:date="2013-11-13T21:56:00Z">
        <w:r>
          <w:t xml:space="preserve">In your introduction </w:t>
        </w:r>
      </w:ins>
      <w:ins w:id="1" w:author="ISLS" w:date="2013-11-13T21:57:00Z">
        <w:r>
          <w:t>you are</w:t>
        </w:r>
      </w:ins>
      <w:ins w:id="2" w:author="ISLS" w:date="2013-11-13T21:56:00Z">
        <w:r>
          <w:t xml:space="preserve"> </w:t>
        </w:r>
      </w:ins>
      <w:ins w:id="3" w:author="ISLS" w:date="2013-11-13T21:57:00Z">
        <w:r>
          <w:t>expected to define what motivation or engagement is with a reference and then follow this with a signpost sentence of what you intend to cover. Am not too sure what direction you are going</w:t>
        </w:r>
      </w:ins>
      <w:ins w:id="4" w:author="ISLS" w:date="2013-11-13T21:59:00Z">
        <w:r>
          <w:t xml:space="preserve">. </w:t>
        </w:r>
      </w:ins>
    </w:p>
    <w:p w14:paraId="1FD1806E" w14:textId="1667D307" w:rsidR="00435DE8" w:rsidRDefault="00435DE8" w:rsidP="00435DE8">
      <w:pPr>
        <w:pStyle w:val="ListParagraph"/>
        <w:numPr>
          <w:ilvl w:val="0"/>
          <w:numId w:val="1"/>
        </w:numPr>
      </w:pPr>
      <w:r>
        <w:t>Managers need to set specific goals, but make sure they are fully understood and achievable by the</w:t>
      </w:r>
      <w:r w:rsidR="00705D61">
        <w:t xml:space="preserve"> employees – Goal Setting Theory (</w:t>
      </w:r>
      <w:ins w:id="5" w:author="ISLS" w:date="2013-11-13T21:59:00Z">
        <w:r w:rsidR="002F5F3A">
          <w:t>surname/s as ref as you require a name and a year</w:t>
        </w:r>
      </w:ins>
      <w:r w:rsidR="00705D61">
        <w:t>1990;</w:t>
      </w:r>
      <w:r w:rsidR="003E59AF">
        <w:t xml:space="preserve"> </w:t>
      </w:r>
      <w:r w:rsidR="00705D61">
        <w:t>2002)</w:t>
      </w:r>
    </w:p>
    <w:p w14:paraId="6ECEE246" w14:textId="0A5BB15B" w:rsidR="003C487C" w:rsidRDefault="003C487C" w:rsidP="003C487C">
      <w:pPr>
        <w:pStyle w:val="ListParagraph"/>
        <w:numPr>
          <w:ilvl w:val="1"/>
          <w:numId w:val="1"/>
        </w:numPr>
      </w:pPr>
      <w:r>
        <w:t>If the goals are made public or self set– it is more likely for goal commitment to occur</w:t>
      </w:r>
    </w:p>
    <w:p w14:paraId="671A205A" w14:textId="46223D31" w:rsidR="003C487C" w:rsidRDefault="00E0202B" w:rsidP="003C487C">
      <w:pPr>
        <w:pStyle w:val="ListParagraph"/>
        <w:numPr>
          <w:ilvl w:val="1"/>
          <w:numId w:val="1"/>
        </w:numPr>
        <w:rPr>
          <w:ins w:id="6" w:author="ISLS" w:date="2013-11-13T21:59:00Z"/>
        </w:rPr>
      </w:pPr>
      <w:r>
        <w:t>Achievable moderate goals can be more highly motivating than difficult ones.</w:t>
      </w:r>
    </w:p>
    <w:p w14:paraId="2DA3A86B" w14:textId="77777777" w:rsidR="002F5F3A" w:rsidRDefault="002F5F3A" w:rsidP="00204DDE"/>
    <w:p w14:paraId="4A65B279" w14:textId="281768F8" w:rsidR="003F03BD" w:rsidRDefault="002F5F3A" w:rsidP="008B2AFF">
      <w:pPr>
        <w:pStyle w:val="ListParagraph"/>
        <w:numPr>
          <w:ilvl w:val="0"/>
          <w:numId w:val="1"/>
        </w:numPr>
      </w:pPr>
      <w:ins w:id="7" w:author="ISLS" w:date="2013-11-13T21:59:00Z">
        <w:r>
          <w:t xml:space="preserve">now  you are just listing models without the points you wanted to make made clear </w:t>
        </w:r>
      </w:ins>
      <w:r w:rsidR="003F03BD">
        <w:t>Self-concordance – Self-determination theory</w:t>
      </w:r>
      <w:r w:rsidR="00FF6D8B">
        <w:t xml:space="preserve"> (</w:t>
      </w:r>
      <w:ins w:id="8" w:author="ISLS" w:date="2013-11-13T22:00:00Z">
        <w:r>
          <w:t xml:space="preserve">who@ </w:t>
        </w:r>
      </w:ins>
      <w:r w:rsidR="00FF6D8B">
        <w:t>2008)</w:t>
      </w:r>
    </w:p>
    <w:p w14:paraId="6C2F16D4" w14:textId="20D8D5E3" w:rsidR="003F03BD" w:rsidRDefault="00D477FC" w:rsidP="008B2AFF">
      <w:pPr>
        <w:pStyle w:val="ListParagraph"/>
        <w:numPr>
          <w:ilvl w:val="1"/>
          <w:numId w:val="1"/>
        </w:numPr>
      </w:pPr>
      <w:r>
        <w:t>I</w:t>
      </w:r>
      <w:r w:rsidR="003F03BD">
        <w:t xml:space="preserve">ntrinsic interest =&gt; </w:t>
      </w:r>
      <w:r>
        <w:t xml:space="preserve">attain </w:t>
      </w:r>
      <w:r w:rsidR="003F03BD" w:rsidRPr="003F03BD">
        <w:t xml:space="preserve">goals and happy even if they do not. Why? Because the process of striving </w:t>
      </w:r>
      <w:r>
        <w:t xml:space="preserve">towards them is </w:t>
      </w:r>
      <w:r w:rsidR="003F03BD" w:rsidRPr="003F03BD">
        <w:t xml:space="preserve">fun. </w:t>
      </w:r>
    </w:p>
    <w:p w14:paraId="7EE894A4" w14:textId="20810238" w:rsidR="003F03BD" w:rsidRDefault="00D477FC" w:rsidP="008B2AFF">
      <w:pPr>
        <w:pStyle w:val="ListParagraph"/>
        <w:numPr>
          <w:ilvl w:val="1"/>
          <w:numId w:val="1"/>
        </w:numPr>
      </w:pPr>
      <w:r>
        <w:t>E</w:t>
      </w:r>
      <w:r w:rsidR="003F03BD" w:rsidRPr="003F03BD">
        <w:t xml:space="preserve">xtrinsic reasons  </w:t>
      </w:r>
      <w:r w:rsidR="003F03BD">
        <w:t xml:space="preserve">=&gt; </w:t>
      </w:r>
      <w:r w:rsidR="003F03BD" w:rsidRPr="003F03BD">
        <w:t xml:space="preserve">less likely to attain their goals and less happy even when they do. Why? Because the goals are less meaningful to them. </w:t>
      </w:r>
    </w:p>
    <w:p w14:paraId="034A190D" w14:textId="1E530C30" w:rsidR="003F03BD" w:rsidRDefault="00AA5BA8" w:rsidP="00E0202B">
      <w:pPr>
        <w:pStyle w:val="ListParagraph"/>
        <w:numPr>
          <w:ilvl w:val="1"/>
          <w:numId w:val="1"/>
        </w:numPr>
      </w:pPr>
      <w:r>
        <w:t>Pursuing</w:t>
      </w:r>
      <w:r w:rsidR="003F03BD" w:rsidRPr="003F03BD">
        <w:t xml:space="preserve"> work goals for intrinsic reasons are more satisfied with their jobs, feel they fit into their organizations better, and may perform better.</w:t>
      </w:r>
    </w:p>
    <w:p w14:paraId="65E1E6D6" w14:textId="3D5B05C8" w:rsidR="00456AEE" w:rsidRDefault="00456AEE" w:rsidP="00456AEE">
      <w:pPr>
        <w:pStyle w:val="ListParagraph"/>
        <w:numPr>
          <w:ilvl w:val="0"/>
          <w:numId w:val="1"/>
        </w:numPr>
      </w:pPr>
      <w:proofErr w:type="spellStart"/>
      <w:r>
        <w:t>Herbergz’s</w:t>
      </w:r>
      <w:proofErr w:type="spellEnd"/>
      <w:r>
        <w:t xml:space="preserve"> Motivation- Hygiene Theory</w:t>
      </w:r>
      <w:r w:rsidR="008E37CA">
        <w:t xml:space="preserve"> (1959</w:t>
      </w:r>
      <w:ins w:id="9" w:author="ISLS" w:date="2013-11-13T22:00:00Z">
        <w:r w:rsidR="002F5F3A">
          <w:t xml:space="preserve"> when citing such old models you will want to have a newer citation of them </w:t>
        </w:r>
        <w:proofErr w:type="spellStart"/>
        <w:r w:rsidR="002F5F3A">
          <w:t>eg</w:t>
        </w:r>
        <w:proofErr w:type="spellEnd"/>
        <w:r w:rsidR="002F5F3A">
          <w:t xml:space="preserve"> (Herzberg, 1959; </w:t>
        </w:r>
        <w:proofErr w:type="spellStart"/>
        <w:r w:rsidR="002F5F3A">
          <w:t>Smerek</w:t>
        </w:r>
      </w:ins>
      <w:proofErr w:type="spellEnd"/>
      <w:ins w:id="10" w:author="ISLS" w:date="2013-11-13T22:02:00Z">
        <w:r w:rsidR="002F5F3A">
          <w:t xml:space="preserve"> &amp; Peterson, 2007</w:t>
        </w:r>
        <w:proofErr w:type="gramStart"/>
        <w:r w:rsidR="002F5F3A">
          <w:t>.</w:t>
        </w:r>
      </w:ins>
      <w:ins w:id="11" w:author="ISLS" w:date="2013-11-13T22:00:00Z">
        <w:r w:rsidR="002F5F3A">
          <w:t xml:space="preserve"> </w:t>
        </w:r>
      </w:ins>
      <w:r w:rsidR="008E37CA">
        <w:t>)</w:t>
      </w:r>
      <w:proofErr w:type="gramEnd"/>
    </w:p>
    <w:p w14:paraId="1AD56A89" w14:textId="67F98F6A" w:rsidR="00C0407F" w:rsidRDefault="00456AEE" w:rsidP="00C0407F">
      <w:pPr>
        <w:pStyle w:val="ListParagraph"/>
        <w:numPr>
          <w:ilvl w:val="1"/>
          <w:numId w:val="1"/>
        </w:numPr>
      </w:pPr>
      <w:r>
        <w:t>0 dissatisfaction job</w:t>
      </w:r>
      <w:r w:rsidR="00C0407F">
        <w:t xml:space="preserve"> – managers should notice when employees are neith</w:t>
      </w:r>
      <w:r w:rsidR="00AB42A8">
        <w:t>er satisfied, nor dissatisfied.</w:t>
      </w:r>
      <w:ins w:id="12" w:author="ISLS" w:date="2013-11-13T22:02:00Z">
        <w:r w:rsidR="002F5F3A">
          <w:t>(ref? surname, year)</w:t>
        </w:r>
      </w:ins>
      <w:r w:rsidR="001033C8">
        <w:t xml:space="preserve"> </w:t>
      </w:r>
    </w:p>
    <w:p w14:paraId="04F515A2" w14:textId="6BFFB377" w:rsidR="00456AEE" w:rsidRDefault="00456AEE" w:rsidP="00456AEE">
      <w:pPr>
        <w:pStyle w:val="ListParagraph"/>
        <w:numPr>
          <w:ilvl w:val="1"/>
          <w:numId w:val="1"/>
        </w:numPr>
      </w:pPr>
      <w:r>
        <w:t xml:space="preserve">Note that it is not tailored to specific persons, takes into consideration only average. </w:t>
      </w:r>
      <w:ins w:id="13" w:author="ISLS" w:date="2013-11-13T22:02:00Z">
        <w:r w:rsidR="002F5F3A">
          <w:t>(</w:t>
        </w:r>
        <w:proofErr w:type="gramStart"/>
        <w:r w:rsidR="002F5F3A">
          <w:t>reference</w:t>
        </w:r>
        <w:proofErr w:type="gramEnd"/>
        <w:r w:rsidR="002F5F3A">
          <w:t xml:space="preserve"> please? (surname, year)</w:t>
        </w:r>
      </w:ins>
    </w:p>
    <w:p w14:paraId="1AA5CE23" w14:textId="40FE40A9" w:rsidR="00456AEE" w:rsidRDefault="00456AEE" w:rsidP="00456AEE">
      <w:pPr>
        <w:pStyle w:val="ListParagraph"/>
        <w:numPr>
          <w:ilvl w:val="1"/>
          <w:numId w:val="1"/>
        </w:numPr>
      </w:pPr>
      <w:r>
        <w:t>Also based on the assumption that happy &amp; satisfied workers produce more.</w:t>
      </w:r>
    </w:p>
    <w:p w14:paraId="4338C1A5" w14:textId="1AEC4B5D" w:rsidR="00435DE8" w:rsidRDefault="00435DE8" w:rsidP="00435DE8">
      <w:pPr>
        <w:pStyle w:val="ListParagraph"/>
        <w:numPr>
          <w:ilvl w:val="0"/>
          <w:numId w:val="1"/>
        </w:numPr>
      </w:pPr>
      <w:r>
        <w:t>Job Enrichment &amp; Enlargement are two very important aspects that contribute towards the employee’s satisfaction</w:t>
      </w:r>
      <w:ins w:id="14" w:author="ISLS" w:date="2013-11-13T22:02:00Z">
        <w:r w:rsidR="002F5F3A">
          <w:t xml:space="preserve"> are you looking at Hackman and Oldham on this? They are very old. Try looking at job creep which is </w:t>
        </w:r>
      </w:ins>
      <w:ins w:id="15" w:author="ISLS" w:date="2013-11-13T22:03:00Z">
        <w:r w:rsidR="002F5F3A">
          <w:t xml:space="preserve">in </w:t>
        </w:r>
      </w:ins>
      <w:ins w:id="16" w:author="ISLS" w:date="2013-11-13T22:02:00Z">
        <w:r w:rsidR="002F5F3A">
          <w:t xml:space="preserve">the </w:t>
        </w:r>
      </w:ins>
      <w:ins w:id="17" w:author="ISLS" w:date="2013-11-13T22:03:00Z">
        <w:r w:rsidR="002F5F3A">
          <w:t xml:space="preserve">same </w:t>
        </w:r>
      </w:ins>
      <w:ins w:id="18" w:author="ISLS" w:date="2013-11-13T22:02:00Z">
        <w:r w:rsidR="002F5F3A">
          <w:t>area and a newer concept</w:t>
        </w:r>
      </w:ins>
    </w:p>
    <w:p w14:paraId="43DE7DE1" w14:textId="3447A908" w:rsidR="00865C89" w:rsidRDefault="00865C89" w:rsidP="00865C89">
      <w:pPr>
        <w:pStyle w:val="ListParagraph"/>
        <w:numPr>
          <w:ilvl w:val="1"/>
          <w:numId w:val="1"/>
        </w:numPr>
      </w:pPr>
      <w:r>
        <w:t>Give more control over what work they are doing</w:t>
      </w:r>
    </w:p>
    <w:p w14:paraId="498FFF73" w14:textId="48081C83" w:rsidR="00865C89" w:rsidRDefault="00865C89" w:rsidP="00865C89">
      <w:pPr>
        <w:pStyle w:val="ListParagraph"/>
        <w:numPr>
          <w:ilvl w:val="1"/>
          <w:numId w:val="1"/>
        </w:numPr>
      </w:pPr>
      <w:r>
        <w:t>Allow their involvement in planning</w:t>
      </w:r>
    </w:p>
    <w:p w14:paraId="7289B580" w14:textId="5ABD3789" w:rsidR="002D4270" w:rsidRDefault="002D4270" w:rsidP="00646F19">
      <w:pPr>
        <w:pStyle w:val="ListParagraph"/>
        <w:numPr>
          <w:ilvl w:val="0"/>
          <w:numId w:val="1"/>
        </w:numPr>
      </w:pPr>
      <w:r>
        <w:t>Flexible working and its effects on happiness</w:t>
      </w:r>
    </w:p>
    <w:p w14:paraId="6880EA81" w14:textId="04F7E28C" w:rsidR="0059073A" w:rsidRDefault="0059073A" w:rsidP="0059073A">
      <w:pPr>
        <w:pStyle w:val="ListParagraph"/>
        <w:numPr>
          <w:ilvl w:val="1"/>
          <w:numId w:val="1"/>
        </w:numPr>
      </w:pPr>
      <w:r>
        <w:t>Flexible teams and matrix teams</w:t>
      </w:r>
      <w:r w:rsidR="007B721F">
        <w:t xml:space="preserve"> – </w:t>
      </w:r>
      <w:proofErr w:type="spellStart"/>
      <w:r w:rsidR="00AC44AA">
        <w:rPr>
          <w:i/>
        </w:rPr>
        <w:t>flexi</w:t>
      </w:r>
      <w:r w:rsidR="007B721F" w:rsidRPr="007B721F">
        <w:rPr>
          <w:i/>
        </w:rPr>
        <w:t>curity</w:t>
      </w:r>
      <w:proofErr w:type="spellEnd"/>
      <w:r w:rsidR="007B721F">
        <w:t xml:space="preserve"> (De Witte 2004)</w:t>
      </w:r>
    </w:p>
    <w:p w14:paraId="34B15425" w14:textId="7613F48A" w:rsidR="0059073A" w:rsidRDefault="0059073A" w:rsidP="0059073A">
      <w:pPr>
        <w:pStyle w:val="ListParagraph"/>
        <w:numPr>
          <w:ilvl w:val="1"/>
          <w:numId w:val="1"/>
        </w:numPr>
      </w:pPr>
      <w:r>
        <w:t>Virtual teams</w:t>
      </w:r>
      <w:ins w:id="19" w:author="ISLS" w:date="2013-11-13T22:07:00Z">
        <w:r w:rsidR="002F5F3A">
          <w:t xml:space="preserve"> good now link this to high performance working teams </w:t>
        </w:r>
      </w:ins>
    </w:p>
    <w:p w14:paraId="3192E060" w14:textId="1F5A2E63" w:rsidR="00790953" w:rsidRDefault="00790953" w:rsidP="00790953">
      <w:pPr>
        <w:pStyle w:val="ListParagraph"/>
        <w:numPr>
          <w:ilvl w:val="0"/>
          <w:numId w:val="1"/>
        </w:numPr>
      </w:pPr>
      <w:r>
        <w:t>People need human interaction</w:t>
      </w:r>
      <w:r w:rsidR="00C06AA2">
        <w:t xml:space="preserve"> - </w:t>
      </w:r>
      <w:r w:rsidR="00C06AA2" w:rsidRPr="00C06AA2">
        <w:rPr>
          <w:i/>
        </w:rPr>
        <w:t>communication</w:t>
      </w:r>
    </w:p>
    <w:p w14:paraId="06452349" w14:textId="6E02BE81" w:rsidR="00C36D29" w:rsidRDefault="00D22569" w:rsidP="00C36D29">
      <w:pPr>
        <w:pStyle w:val="ListParagraph"/>
        <w:numPr>
          <w:ilvl w:val="1"/>
          <w:numId w:val="1"/>
        </w:numPr>
      </w:pPr>
      <w:r>
        <w:t>People need to feel valued and wanted (Cherry 2007)</w:t>
      </w:r>
    </w:p>
    <w:p w14:paraId="36D5BABC" w14:textId="54421B39" w:rsidR="00435DE8" w:rsidRDefault="00435DE8" w:rsidP="00435DE8">
      <w:pPr>
        <w:pStyle w:val="ListParagraph"/>
        <w:numPr>
          <w:ilvl w:val="0"/>
          <w:numId w:val="1"/>
        </w:numPr>
      </w:pPr>
      <w:r>
        <w:t>Adjust the system to make it equitable</w:t>
      </w:r>
      <w:r w:rsidR="00EE28FB">
        <w:t xml:space="preserve"> (Equity Theorem)</w:t>
      </w:r>
    </w:p>
    <w:p w14:paraId="78BE1477" w14:textId="5C3FB90B" w:rsidR="00881886" w:rsidRDefault="00881886" w:rsidP="00881886">
      <w:pPr>
        <w:pStyle w:val="ListParagraph"/>
        <w:numPr>
          <w:ilvl w:val="1"/>
          <w:numId w:val="1"/>
        </w:numPr>
      </w:pPr>
      <w:r>
        <w:lastRenderedPageBreak/>
        <w:t>Employees compare their input-output with that of relevant others.</w:t>
      </w:r>
    </w:p>
    <w:p w14:paraId="1AB635AE" w14:textId="37870CED" w:rsidR="00985FA9" w:rsidRDefault="00985FA9" w:rsidP="00985FA9">
      <w:pPr>
        <w:pStyle w:val="ListParagraph"/>
        <w:numPr>
          <w:ilvl w:val="2"/>
          <w:numId w:val="1"/>
        </w:numPr>
      </w:pPr>
      <w:r>
        <w:t>Make sure there are rewards for increased performance</w:t>
      </w:r>
      <w:r w:rsidR="00AE32DB">
        <w:t xml:space="preserve"> (Expectancy Theory)</w:t>
      </w:r>
    </w:p>
    <w:p w14:paraId="363310D1" w14:textId="40FB5368" w:rsidR="00F11C1A" w:rsidRDefault="00F11C1A" w:rsidP="00985FA9">
      <w:pPr>
        <w:pStyle w:val="ListParagraph"/>
        <w:numPr>
          <w:ilvl w:val="2"/>
          <w:numId w:val="1"/>
        </w:numPr>
      </w:pPr>
      <w:r>
        <w:t>Money is a controversial motivator (Berry 2006)</w:t>
      </w:r>
    </w:p>
    <w:p w14:paraId="73494096" w14:textId="501C87A9" w:rsidR="00881886" w:rsidRDefault="00C94EC9" w:rsidP="00881886">
      <w:pPr>
        <w:pStyle w:val="ListParagraph"/>
        <w:numPr>
          <w:ilvl w:val="1"/>
          <w:numId w:val="1"/>
        </w:numPr>
      </w:pPr>
      <w:r>
        <w:t>If the ratio</w:t>
      </w:r>
      <w:r w:rsidR="00881886">
        <w:t xml:space="preserve"> is unequal and we feel under rewarded =&gt; equi</w:t>
      </w:r>
      <w:r w:rsidR="00B50FDA">
        <w:t>ty tension which leads to anger that provides the motivation to do something to correct it</w:t>
      </w:r>
    </w:p>
    <w:p w14:paraId="2DA80C45" w14:textId="77777777" w:rsidR="00435DE8" w:rsidRDefault="00435DE8" w:rsidP="00206988">
      <w:pPr>
        <w:ind w:left="720" w:hanging="720"/>
      </w:pPr>
    </w:p>
    <w:p w14:paraId="4C8BEDC0" w14:textId="7E62517C" w:rsidR="00D67B98" w:rsidRDefault="00D67B98" w:rsidP="00206988">
      <w:pPr>
        <w:ind w:left="720" w:hanging="720"/>
      </w:pPr>
    </w:p>
    <w:p w14:paraId="2F2CC1E2" w14:textId="77777777" w:rsidR="00D67B98" w:rsidRDefault="00D67B98" w:rsidP="00206988">
      <w:pPr>
        <w:ind w:left="720" w:hanging="720"/>
        <w:rPr>
          <w:ins w:id="20" w:author="Stoica Alexandru" w:date="2013-12-09T21:58:00Z"/>
        </w:rPr>
      </w:pPr>
    </w:p>
    <w:p w14:paraId="1CDCF92F" w14:textId="77777777" w:rsidR="008D537C" w:rsidRDefault="008D537C" w:rsidP="00206988">
      <w:pPr>
        <w:ind w:left="720" w:hanging="720"/>
        <w:rPr>
          <w:ins w:id="21" w:author="Stoica Alexandru" w:date="2013-12-09T21:58:00Z"/>
        </w:rPr>
      </w:pPr>
    </w:p>
    <w:p w14:paraId="645052B8" w14:textId="77777777" w:rsidR="008D537C" w:rsidRDefault="008D537C" w:rsidP="00206988">
      <w:pPr>
        <w:ind w:left="720" w:hanging="720"/>
        <w:rPr>
          <w:ins w:id="22" w:author="Stoica Alexandru" w:date="2013-12-09T21:58:00Z"/>
        </w:rPr>
      </w:pPr>
    </w:p>
    <w:p w14:paraId="78824418" w14:textId="77777777" w:rsidR="008D537C" w:rsidRDefault="008D537C" w:rsidP="00206988">
      <w:pPr>
        <w:ind w:left="720" w:hanging="720"/>
        <w:rPr>
          <w:ins w:id="23" w:author="Stoica Alexandru" w:date="2013-12-09T21:58:00Z"/>
        </w:rPr>
      </w:pPr>
    </w:p>
    <w:p w14:paraId="387B3219" w14:textId="77777777" w:rsidR="008D537C" w:rsidRDefault="008D537C" w:rsidP="00206988">
      <w:pPr>
        <w:ind w:left="720" w:hanging="720"/>
        <w:rPr>
          <w:ins w:id="24" w:author="Stoica Alexandru" w:date="2013-12-09T21:58:00Z"/>
        </w:rPr>
      </w:pPr>
    </w:p>
    <w:p w14:paraId="693DB9C7" w14:textId="77777777" w:rsidR="008D537C" w:rsidRDefault="008D537C" w:rsidP="00206988">
      <w:pPr>
        <w:ind w:left="720" w:hanging="720"/>
        <w:rPr>
          <w:ins w:id="25" w:author="Stoica Alexandru" w:date="2013-12-09T21:58:00Z"/>
        </w:rPr>
      </w:pPr>
    </w:p>
    <w:p w14:paraId="000CF930" w14:textId="77777777" w:rsidR="008D537C" w:rsidRDefault="008D537C" w:rsidP="00206988">
      <w:pPr>
        <w:ind w:left="720" w:hanging="720"/>
        <w:rPr>
          <w:ins w:id="26" w:author="Stoica Alexandru" w:date="2013-12-09T21:58:00Z"/>
        </w:rPr>
      </w:pPr>
    </w:p>
    <w:p w14:paraId="23D66707" w14:textId="740C54CC" w:rsidR="00CF63B7" w:rsidDel="00C176B9" w:rsidRDefault="00CF63B7" w:rsidP="00206988">
      <w:pPr>
        <w:ind w:left="720" w:hanging="720"/>
        <w:rPr>
          <w:del w:id="27" w:author="Stoica Alexandru" w:date="2013-12-19T22:31:00Z"/>
        </w:rPr>
      </w:pPr>
    </w:p>
    <w:p w14:paraId="6316BA7D" w14:textId="181E05C1" w:rsidR="00D67B98" w:rsidDel="00C176B9" w:rsidRDefault="00D67B98" w:rsidP="00206988">
      <w:pPr>
        <w:ind w:left="720" w:hanging="720"/>
        <w:rPr>
          <w:del w:id="28" w:author="Stoica Alexandru" w:date="2013-12-19T22:31:00Z"/>
        </w:rPr>
      </w:pPr>
    </w:p>
    <w:p w14:paraId="79FD40DF" w14:textId="52CF8977" w:rsidR="00D67B98" w:rsidDel="00C176B9" w:rsidRDefault="00D67B98" w:rsidP="00206988">
      <w:pPr>
        <w:ind w:left="720" w:hanging="720"/>
        <w:rPr>
          <w:del w:id="29" w:author="Stoica Alexandru" w:date="2013-12-19T22:31:00Z"/>
        </w:rPr>
      </w:pPr>
    </w:p>
    <w:p w14:paraId="03AEA7B2" w14:textId="7ED97796" w:rsidR="00D67B98" w:rsidDel="00C176B9" w:rsidRDefault="00D67B98" w:rsidP="00206988">
      <w:pPr>
        <w:ind w:left="720" w:hanging="720"/>
        <w:rPr>
          <w:del w:id="30" w:author="Stoica Alexandru" w:date="2013-12-19T22:31:00Z"/>
        </w:rPr>
      </w:pPr>
    </w:p>
    <w:p w14:paraId="6F29059E" w14:textId="50F6296D" w:rsidR="005B1D94" w:rsidDel="00C176B9" w:rsidRDefault="00396E04" w:rsidP="00396E04">
      <w:pPr>
        <w:rPr>
          <w:del w:id="31" w:author="Stoica Alexandru" w:date="2013-12-19T22:31:00Z"/>
        </w:rPr>
      </w:pPr>
      <w:del w:id="32" w:author="Stoica Alexandru" w:date="2013-12-19T22:31:00Z">
        <w:r w:rsidRPr="00396E04" w:rsidDel="00C176B9">
          <w:delText>Wilthagen, T., &amp; Tros, F. (2004). The concept of ‘flexicurity’: a new approach to regulating employment and labour markets. Transfer: European Review of labour and research, 10(2), 166-186.</w:delText>
        </w:r>
      </w:del>
    </w:p>
    <w:p w14:paraId="13C972B1" w14:textId="0EA02380" w:rsidR="005B1D94" w:rsidDel="00C176B9" w:rsidRDefault="005B1D94" w:rsidP="005B1D94">
      <w:pPr>
        <w:rPr>
          <w:del w:id="33" w:author="Stoica Alexandru" w:date="2013-12-19T22:31:00Z"/>
        </w:rPr>
      </w:pPr>
    </w:p>
    <w:p w14:paraId="14B8D962" w14:textId="05746CD7" w:rsidR="00793F10" w:rsidDel="00C176B9" w:rsidRDefault="005B1D94" w:rsidP="008C4C1E">
      <w:pPr>
        <w:rPr>
          <w:del w:id="34" w:author="Stoica Alexandru" w:date="2013-12-19T22:31:00Z"/>
        </w:rPr>
      </w:pPr>
      <w:del w:id="35" w:author="Stoica Alexandru" w:date="2013-12-19T22:31:00Z">
        <w:r w:rsidRPr="005B1D94" w:rsidDel="00C176B9">
          <w:delText>Deci, E., &amp; Ryan, R. M. (2008). Self-determination theory. Handbook of theories of social psychology, 416.</w:delText>
        </w:r>
      </w:del>
    </w:p>
    <w:p w14:paraId="12783FB9" w14:textId="77777777" w:rsidR="00793F10" w:rsidRDefault="00793F10" w:rsidP="00206988">
      <w:pPr>
        <w:ind w:left="720" w:hanging="720"/>
      </w:pPr>
    </w:p>
    <w:p w14:paraId="2A315BBF" w14:textId="77777777" w:rsidR="00793F10" w:rsidRDefault="00793F10" w:rsidP="00206988">
      <w:pPr>
        <w:ind w:left="720" w:hanging="720"/>
      </w:pPr>
    </w:p>
    <w:p w14:paraId="4299896D" w14:textId="1A3A75D7" w:rsidR="00793F10" w:rsidDel="001D2A02" w:rsidRDefault="00793F10" w:rsidP="00206988">
      <w:pPr>
        <w:ind w:left="720" w:hanging="720"/>
        <w:rPr>
          <w:del w:id="36" w:author="Stoica Alexandru" w:date="2013-12-24T00:01:00Z"/>
        </w:rPr>
      </w:pPr>
      <w:del w:id="37" w:author="Stoica Alexandru" w:date="2013-12-24T00:01:00Z">
        <w:r w:rsidDel="001D2A02">
          <w:delText>V. H. Vroom, Work and Motivation (New York: Wiley, 1964).</w:delText>
        </w:r>
      </w:del>
      <w:ins w:id="38" w:author="ISLS" w:date="2013-11-13T21:53:00Z">
        <w:del w:id="39" w:author="Stoica Alexandru" w:date="2013-12-24T00:01:00Z">
          <w:r w:rsidR="00364DBC" w:rsidDel="001D2A02">
            <w:delText xml:space="preserve"> You must state where you found this as you did not get to the 1964 so must say where it was cited.</w:delText>
          </w:r>
        </w:del>
      </w:ins>
    </w:p>
    <w:p w14:paraId="1739E8AD" w14:textId="4FC78A8D" w:rsidR="00793F10" w:rsidDel="001D2A02" w:rsidRDefault="00793F10" w:rsidP="00206988">
      <w:pPr>
        <w:ind w:left="720" w:hanging="720"/>
        <w:rPr>
          <w:del w:id="40" w:author="Stoica Alexandru" w:date="2013-12-24T00:01:00Z"/>
        </w:rPr>
      </w:pPr>
    </w:p>
    <w:p w14:paraId="239FF2AA" w14:textId="351B2E12" w:rsidR="00793F10" w:rsidDel="001D2A02" w:rsidRDefault="00793F10" w:rsidP="00206988">
      <w:pPr>
        <w:ind w:left="720" w:hanging="720"/>
        <w:rPr>
          <w:del w:id="41" w:author="Stoica Alexandru" w:date="2013-12-24T00:01:00Z"/>
        </w:rPr>
      </w:pPr>
    </w:p>
    <w:p w14:paraId="6C629B67" w14:textId="6EC77185" w:rsidR="00E13AFA" w:rsidDel="001D2A02" w:rsidRDefault="000C67EE" w:rsidP="000C67EE">
      <w:pPr>
        <w:rPr>
          <w:del w:id="42" w:author="Stoica Alexandru" w:date="2013-12-24T00:01:00Z"/>
        </w:rPr>
      </w:pPr>
      <w:del w:id="43" w:author="Stoica Alexandru" w:date="2013-12-24T00:01:00Z">
        <w:r w:rsidDel="001D2A02">
          <w:delText>J. S. Adams, “Inequity in Social Exchanges,” in L. Berkowitz (ed.), Advances in Experimental Social Psychology (New York: Academic Press, 1965), pp. 267–300</w:delText>
        </w:r>
      </w:del>
      <w:ins w:id="44" w:author="ISLS" w:date="2013-11-13T21:54:00Z">
        <w:del w:id="45" w:author="Stoica Alexandru" w:date="2013-12-24T00:01:00Z">
          <w:r w:rsidR="00364DBC" w:rsidDel="001D2A02">
            <w:delText xml:space="preserve"> find where you found this as 1965 is too old. </w:delText>
          </w:r>
        </w:del>
      </w:ins>
    </w:p>
    <w:p w14:paraId="1DF0B93A" w14:textId="745AF094" w:rsidR="00E13AFA" w:rsidDel="001D2A02" w:rsidRDefault="00E13AFA" w:rsidP="00206988">
      <w:pPr>
        <w:ind w:left="720" w:hanging="720"/>
        <w:rPr>
          <w:del w:id="46" w:author="Stoica Alexandru" w:date="2013-12-24T00:01:00Z"/>
        </w:rPr>
      </w:pPr>
    </w:p>
    <w:p w14:paraId="36FEB4D2" w14:textId="5FCC41F1" w:rsidR="00E13AFA" w:rsidDel="001D2A02" w:rsidRDefault="00E13AFA" w:rsidP="00206988">
      <w:pPr>
        <w:ind w:left="720" w:hanging="720"/>
        <w:rPr>
          <w:del w:id="47" w:author="Stoica Alexandru" w:date="2013-12-24T00:01:00Z"/>
        </w:rPr>
      </w:pPr>
    </w:p>
    <w:p w14:paraId="0C6B2D14" w14:textId="7E1075AD" w:rsidR="00460E48" w:rsidDel="00C176B9" w:rsidRDefault="00460E48" w:rsidP="00460E48">
      <w:pPr>
        <w:rPr>
          <w:del w:id="48" w:author="Stoica Alexandru" w:date="2013-12-19T22:30:00Z"/>
        </w:rPr>
      </w:pPr>
      <w:del w:id="49" w:author="Stoica Alexandru" w:date="2013-12-19T22:30:00Z">
        <w:r w:rsidRPr="00460E48" w:rsidDel="00C176B9">
          <w:delText xml:space="preserve">Locke, E. A., &amp; Latham, G. P. (2002). Building a practically useful theory of goal setting and task motivation: A 35-year odyssey. American psychologist, </w:delText>
        </w:r>
        <w:r w:rsidDel="00C176B9">
          <w:delText>vol 57, no. 9</w:delText>
        </w:r>
        <w:r w:rsidRPr="00460E48" w:rsidDel="00C176B9">
          <w:delText xml:space="preserve">, </w:delText>
        </w:r>
        <w:r w:rsidDel="00C176B9">
          <w:delText xml:space="preserve">pp. </w:delText>
        </w:r>
        <w:r w:rsidRPr="00460E48" w:rsidDel="00C176B9">
          <w:delText>705.</w:delText>
        </w:r>
      </w:del>
    </w:p>
    <w:p w14:paraId="06AD12DD" w14:textId="3A0AB536" w:rsidR="00460E48" w:rsidDel="001D2A02" w:rsidRDefault="00460E48" w:rsidP="00206988">
      <w:pPr>
        <w:ind w:left="720" w:hanging="720"/>
        <w:rPr>
          <w:del w:id="50" w:author="Stoica Alexandru" w:date="2013-12-24T00:01:00Z"/>
        </w:rPr>
      </w:pPr>
    </w:p>
    <w:p w14:paraId="646BB274" w14:textId="5023B660" w:rsidR="00E13AFA" w:rsidDel="00FB2B8A" w:rsidRDefault="00E0202B" w:rsidP="00E0202B">
      <w:pPr>
        <w:rPr>
          <w:del w:id="51" w:author="Stoica Alexandru" w:date="2013-12-19T22:31:00Z"/>
        </w:rPr>
      </w:pPr>
      <w:del w:id="52" w:author="Stoica Alexandru" w:date="2013-12-19T22:31:00Z">
        <w:r w:rsidDel="00FB2B8A">
          <w:delText>. D. F. Crown, “The Use of Group and Groupcentric Individual Goals for Culturally Heterogeneous and Homogeneous Task Groups: An Assessment of European Work Teams,” Small Group Research 38, no. 4 (2007), pp. 489–508; J. Kurman, “Self- Regulation Strategies in Achievement Settings: Culture and Gender Differences,” Journal of Cross-Cultural Psychology 32, no. 4 (2001), pp. 491–503; and M. Erez and P. C. Earley, “Comparative Analysis of Goal-Setting Strategies Across Cultures,” Journal of Applied Psychology 72, no. 4 (1987), pp. 658–665.</w:delText>
        </w:r>
      </w:del>
    </w:p>
    <w:p w14:paraId="4922747A" w14:textId="05187338" w:rsidR="00E0202B" w:rsidDel="00FB2B8A" w:rsidRDefault="00E0202B" w:rsidP="00206988">
      <w:pPr>
        <w:ind w:left="720" w:hanging="720"/>
        <w:rPr>
          <w:del w:id="53" w:author="Stoica Alexandru" w:date="2013-12-19T22:31:00Z"/>
        </w:rPr>
      </w:pPr>
    </w:p>
    <w:p w14:paraId="39AC74D5" w14:textId="1608E5DE" w:rsidR="003C487C" w:rsidDel="00FB2B8A" w:rsidRDefault="003C487C" w:rsidP="003C487C">
      <w:pPr>
        <w:rPr>
          <w:del w:id="54" w:author="Stoica Alexandru" w:date="2013-12-19T22:31:00Z"/>
        </w:rPr>
      </w:pPr>
      <w:del w:id="55" w:author="Stoica Alexandru" w:date="2013-12-19T22:31:00Z">
        <w:r w:rsidDel="00FB2B8A">
          <w:delText>J. R. Hollenbeck, C. R. Williams, and H. J. Klein, “An</w:delText>
        </w:r>
      </w:del>
    </w:p>
    <w:p w14:paraId="280AE254" w14:textId="05D56B7C" w:rsidR="003C487C" w:rsidDel="00FB2B8A" w:rsidRDefault="003C487C" w:rsidP="003C487C">
      <w:pPr>
        <w:rPr>
          <w:del w:id="56" w:author="Stoica Alexandru" w:date="2013-12-19T22:31:00Z"/>
        </w:rPr>
      </w:pPr>
      <w:del w:id="57" w:author="Stoica Alexandru" w:date="2013-12-19T22:31:00Z">
        <w:r w:rsidDel="00FB2B8A">
          <w:delText>Empirical Examination of the Antecedents of Commitment to Difficult Goals,” Journal of Applied Psychology 74, no. 1 (1989), pp. 18–23. See also J. C. Wofford, V. L. Goodwin, and S. Premack, “Meta-Analysis of the Antecedents of Personal</w:delText>
        </w:r>
      </w:del>
    </w:p>
    <w:p w14:paraId="44997261" w14:textId="47D6995B" w:rsidR="003C487C" w:rsidDel="001D2A02" w:rsidRDefault="003C487C" w:rsidP="003C487C">
      <w:pPr>
        <w:rPr>
          <w:del w:id="58" w:author="Stoica Alexandru" w:date="2013-12-24T00:01:00Z"/>
        </w:rPr>
      </w:pPr>
      <w:del w:id="59" w:author="Stoica Alexandru" w:date="2013-12-19T22:31:00Z">
        <w:r w:rsidDel="00FB2B8A">
          <w:delText>Goal Level and of the Antecedents and Consequences of Goal Commitment,” Journal of Management 18, no. 3 (1992), pp. 595–615; M. E. Tubbs, “Commitment as a Moderator of the Goal-Performance Relation: A Case for Clearer Construct Definition,” Journal of Applied Psychology 78, no. 1 (1993), pp. 86–97; and J. E. Bono and A. E. Colbert, “Understanding Responses to Multi-Source Feedback: The Role of Core Self-evaluations,” Personnel Psychology 58, no. 1 (2005), pp. 171–203</w:delText>
        </w:r>
      </w:del>
      <w:del w:id="60" w:author="Stoica Alexandru" w:date="2013-12-24T00:01:00Z">
        <w:r w:rsidDel="001D2A02">
          <w:delText>.</w:delText>
        </w:r>
      </w:del>
    </w:p>
    <w:p w14:paraId="12AA0800" w14:textId="0EC60F81" w:rsidR="00E13AFA" w:rsidDel="001D2A02" w:rsidRDefault="00E13AFA" w:rsidP="00206988">
      <w:pPr>
        <w:ind w:left="720" w:hanging="720"/>
        <w:rPr>
          <w:del w:id="61" w:author="Stoica Alexandru" w:date="2013-12-24T00:01:00Z"/>
        </w:rPr>
      </w:pPr>
    </w:p>
    <w:p w14:paraId="1A620D90" w14:textId="5F4D7A5D" w:rsidR="00E13AFA" w:rsidDel="001D2A02" w:rsidRDefault="00E13AFA" w:rsidP="00206988">
      <w:pPr>
        <w:ind w:left="720" w:hanging="720"/>
        <w:rPr>
          <w:del w:id="62" w:author="Stoica Alexandru" w:date="2013-12-24T00:01:00Z"/>
        </w:rPr>
      </w:pPr>
    </w:p>
    <w:p w14:paraId="4777E436" w14:textId="3A5C2BF6" w:rsidR="00364DBC" w:rsidRDefault="008B2AFF" w:rsidP="008B2AFF">
      <w:pPr>
        <w:rPr>
          <w:ins w:id="63" w:author="ISLS" w:date="2013-11-13T21:51:00Z"/>
        </w:rPr>
      </w:pPr>
      <w:del w:id="64" w:author="Stoica Alexandru" w:date="2013-12-24T00:01:00Z">
        <w:r w:rsidRPr="008B2AFF" w:rsidDel="001D2A02">
          <w:delText>M. E. Tubbs, “Goal Setting: A Meta-Analytic Examination of the Empirical Evidence,” Journal of Applied Psychology 71, no. 3 (1986), pp. 474–483; and</w:delText>
        </w:r>
      </w:del>
      <w:r w:rsidRPr="008B2AFF">
        <w:t xml:space="preserve"> </w:t>
      </w:r>
    </w:p>
    <w:p w14:paraId="4B99984B" w14:textId="77777777" w:rsidR="00364DBC" w:rsidRDefault="00364DBC" w:rsidP="008B2AFF">
      <w:pPr>
        <w:rPr>
          <w:ins w:id="65" w:author="ISLS" w:date="2013-11-13T21:51:00Z"/>
        </w:rPr>
      </w:pPr>
    </w:p>
    <w:p w14:paraId="3EAEFF4A" w14:textId="3F76C3BA" w:rsidR="00E13AFA" w:rsidDel="00FB2B8A" w:rsidRDefault="008B2AFF" w:rsidP="008B2AFF">
      <w:pPr>
        <w:rPr>
          <w:del w:id="66" w:author="Stoica Alexandru" w:date="2013-12-19T22:31:00Z"/>
        </w:rPr>
      </w:pPr>
      <w:del w:id="67" w:author="Stoica Alexandru" w:date="2013-12-19T22:31:00Z">
        <w:r w:rsidRPr="008B2AFF" w:rsidDel="00FB2B8A">
          <w:delText>E. A. Locke and G. P. Latham, “New Directions in Goal-Setting Theory,” Current Directions in Psychological Science 15, no. 5 (2006), pp. 265–268.</w:delText>
        </w:r>
      </w:del>
    </w:p>
    <w:p w14:paraId="2E6219C7" w14:textId="6101B20A" w:rsidR="00364DBC" w:rsidRPr="00364DBC" w:rsidDel="00FB2B8A" w:rsidRDefault="00364DBC" w:rsidP="00364DBC">
      <w:pPr>
        <w:rPr>
          <w:ins w:id="68" w:author="ISLS" w:date="2013-11-13T21:52:00Z"/>
          <w:del w:id="69" w:author="Stoica Alexandru" w:date="2013-12-19T22:31:00Z"/>
          <w:rFonts w:ascii="Arial Narrow" w:eastAsia="Calibri" w:hAnsi="Arial Narrow" w:cs="Times New Roman"/>
          <w:bCs/>
          <w:iCs/>
          <w:sz w:val="22"/>
          <w:szCs w:val="22"/>
        </w:rPr>
      </w:pPr>
      <w:ins w:id="70" w:author="ISLS" w:date="2013-11-13T21:52:00Z">
        <w:del w:id="71" w:author="Stoica Alexandru" w:date="2013-12-19T22:31:00Z">
          <w:r w:rsidRPr="00364DBC" w:rsidDel="00FB2B8A">
            <w:rPr>
              <w:rFonts w:ascii="Arial Narrow" w:eastAsia="Calibri" w:hAnsi="Arial Narrow" w:cs="Times New Roman"/>
              <w:bCs/>
              <w:iCs/>
              <w:sz w:val="22"/>
              <w:szCs w:val="22"/>
            </w:rPr>
            <w:delText xml:space="preserve">Locke, E.A &amp; Latham, G.P. (2006). New Directions in Goal-Setting Theory. </w:delText>
          </w:r>
          <w:r w:rsidRPr="00364DBC" w:rsidDel="00FB2B8A">
            <w:rPr>
              <w:rFonts w:ascii="Arial Narrow" w:eastAsia="Calibri" w:hAnsi="Arial Narrow" w:cs="Times New Roman"/>
              <w:bCs/>
              <w:i/>
              <w:iCs/>
              <w:sz w:val="22"/>
              <w:szCs w:val="22"/>
            </w:rPr>
            <w:delText xml:space="preserve">Current Directions in Psychological Science. </w:delText>
          </w:r>
          <w:r w:rsidRPr="00364DBC" w:rsidDel="00FB2B8A">
            <w:rPr>
              <w:rFonts w:ascii="Arial Narrow" w:eastAsia="Calibri" w:hAnsi="Arial Narrow" w:cs="Times New Roman"/>
              <w:bCs/>
              <w:iCs/>
              <w:sz w:val="22"/>
              <w:szCs w:val="22"/>
            </w:rPr>
            <w:delText>Vol. 15. No. 5. P 265-268</w:delText>
          </w:r>
        </w:del>
      </w:ins>
    </w:p>
    <w:p w14:paraId="5E1BF011" w14:textId="191819A8" w:rsidR="008B2AFF" w:rsidDel="00FB2B8A" w:rsidRDefault="008B2AFF" w:rsidP="00206988">
      <w:pPr>
        <w:ind w:left="720" w:hanging="720"/>
        <w:rPr>
          <w:del w:id="72" w:author="Stoica Alexandru" w:date="2013-12-19T22:31:00Z"/>
        </w:rPr>
      </w:pPr>
    </w:p>
    <w:p w14:paraId="015C342B" w14:textId="42AB6D77" w:rsidR="003F03BD" w:rsidDel="00FB2B8A" w:rsidRDefault="003F03BD" w:rsidP="003F03BD">
      <w:pPr>
        <w:rPr>
          <w:ins w:id="73" w:author="ISLS" w:date="2013-11-13T21:51:00Z"/>
          <w:del w:id="74" w:author="Stoica Alexandru" w:date="2013-12-19T22:31:00Z"/>
        </w:rPr>
      </w:pPr>
      <w:del w:id="75" w:author="Stoica Alexandru" w:date="2013-12-19T22:31:00Z">
        <w:r w:rsidDel="00FB2B8A">
          <w:delText>J. E. Bono and T. A. Judge, “Self-Concordance at Work: Toward Understanding the Motivational Effects of Transformational Leaders,” Academy of Management Journal 46, no. 5 (2003), pp. 554–571.</w:delText>
        </w:r>
      </w:del>
      <w:ins w:id="76" w:author="ISLS" w:date="2013-11-13T21:49:00Z">
        <w:del w:id="77" w:author="Stoica Alexandru" w:date="2013-12-19T22:31:00Z">
          <w:r w:rsidR="00364DBC" w:rsidDel="00FB2B8A">
            <w:delText xml:space="preserve"> The initials after the surname and no speech marks required. The journal should be italicized.</w:delText>
          </w:r>
        </w:del>
      </w:ins>
    </w:p>
    <w:p w14:paraId="3080E3AB" w14:textId="4C9CEFD0" w:rsidR="00364DBC" w:rsidDel="00FB2B8A" w:rsidRDefault="00364DBC" w:rsidP="003F03BD">
      <w:pPr>
        <w:rPr>
          <w:del w:id="78" w:author="Stoica Alexandru" w:date="2013-12-19T22:31:00Z"/>
        </w:rPr>
      </w:pPr>
    </w:p>
    <w:p w14:paraId="5BAAEDF6" w14:textId="6524BA65" w:rsidR="00364DBC" w:rsidRPr="00364DBC" w:rsidDel="00FB2B8A" w:rsidRDefault="00364DBC" w:rsidP="00364DBC">
      <w:pPr>
        <w:autoSpaceDE w:val="0"/>
        <w:autoSpaceDN w:val="0"/>
        <w:adjustRightInd w:val="0"/>
        <w:spacing w:line="276" w:lineRule="auto"/>
        <w:contextualSpacing/>
        <w:jc w:val="both"/>
        <w:rPr>
          <w:ins w:id="79" w:author="ISLS" w:date="2013-11-13T21:51:00Z"/>
          <w:del w:id="80" w:author="Stoica Alexandru" w:date="2013-12-19T22:31:00Z"/>
          <w:rFonts w:ascii="Arial Narrow" w:eastAsia="MS Mincho" w:hAnsi="Arial Narrow" w:cs="Times New Roman"/>
        </w:rPr>
      </w:pPr>
      <w:ins w:id="81" w:author="ISLS" w:date="2013-11-13T21:51:00Z">
        <w:del w:id="82" w:author="Stoica Alexandru" w:date="2013-12-19T22:31:00Z">
          <w:r w:rsidRPr="00364DBC" w:rsidDel="00FB2B8A">
            <w:rPr>
              <w:rFonts w:ascii="Arial Narrow" w:eastAsia="MS Mincho" w:hAnsi="Arial Narrow" w:cs="Times New Roman"/>
            </w:rPr>
            <w:delText xml:space="preserve">Bono, J.E. and Judge, T.A. (2003). Self-Concordance at Work: Toward Understanding the Motivational Effects of Transformational Leaders. </w:delText>
          </w:r>
          <w:r w:rsidRPr="00364DBC" w:rsidDel="00FB2B8A">
            <w:rPr>
              <w:rFonts w:ascii="Arial Narrow" w:eastAsia="MS Mincho" w:hAnsi="Arial Narrow" w:cs="Times New Roman"/>
              <w:i/>
            </w:rPr>
            <w:delText>Academy of Management Journal</w:delText>
          </w:r>
          <w:r w:rsidRPr="00364DBC" w:rsidDel="00FB2B8A">
            <w:rPr>
              <w:rFonts w:ascii="Arial Narrow" w:eastAsia="MS Mincho" w:hAnsi="Arial Narrow" w:cs="Times New Roman"/>
            </w:rPr>
            <w:delText xml:space="preserve"> 46, no. 5 pp. 554–571</w:delText>
          </w:r>
        </w:del>
      </w:ins>
    </w:p>
    <w:p w14:paraId="5A8499A4" w14:textId="3BA8D7BA" w:rsidR="00E13AFA" w:rsidDel="00FB2B8A" w:rsidRDefault="00E13AFA" w:rsidP="00206988">
      <w:pPr>
        <w:ind w:left="720" w:hanging="720"/>
        <w:rPr>
          <w:del w:id="83" w:author="Stoica Alexandru" w:date="2013-12-19T22:31:00Z"/>
        </w:rPr>
      </w:pPr>
    </w:p>
    <w:p w14:paraId="1D2D2C90" w14:textId="70F6D98A" w:rsidR="003F03BD" w:rsidDel="00FB2B8A" w:rsidRDefault="003F03BD" w:rsidP="003F03BD">
      <w:pPr>
        <w:widowControl w:val="0"/>
        <w:autoSpaceDE w:val="0"/>
        <w:autoSpaceDN w:val="0"/>
        <w:adjustRightInd w:val="0"/>
        <w:spacing w:after="240"/>
        <w:rPr>
          <w:del w:id="84" w:author="Stoica Alexandru" w:date="2013-12-19T22:31:00Z"/>
          <w:rFonts w:ascii="Times" w:hAnsi="Times" w:cs="Times"/>
        </w:rPr>
      </w:pPr>
      <w:del w:id="85" w:author="Stoica Alexandru" w:date="2013-12-19T22:31:00Z">
        <w:r w:rsidDel="00FB2B8A">
          <w:rPr>
            <w:rFonts w:ascii="Times" w:hAnsi="Times" w:cs="Times"/>
          </w:rPr>
          <w:delText xml:space="preserve">K. M. Sheldon, A. J. Elliot, and R. M. Ryan, “Self-Concordance and Subjective Well-being in Four Cultures,” </w:delText>
        </w:r>
        <w:r w:rsidDel="00FB2B8A">
          <w:rPr>
            <w:rFonts w:ascii="Times" w:hAnsi="Times" w:cs="Times"/>
            <w:i/>
            <w:iCs/>
          </w:rPr>
          <w:delText xml:space="preserve">Journal of Cross- Cultural Psychology </w:delText>
        </w:r>
        <w:r w:rsidDel="00FB2B8A">
          <w:rPr>
            <w:rFonts w:ascii="Times" w:hAnsi="Times" w:cs="Times"/>
          </w:rPr>
          <w:delText>35, no. 2 (2004), pp. 209–223.</w:delText>
        </w:r>
      </w:del>
    </w:p>
    <w:p w14:paraId="2034663C" w14:textId="77777777" w:rsidR="00E13AFA" w:rsidRDefault="00E13AFA" w:rsidP="008B2AFF"/>
    <w:p w14:paraId="1542CDE3" w14:textId="77777777" w:rsidR="00E13AFA" w:rsidRDefault="00E13AFA" w:rsidP="00206988">
      <w:pPr>
        <w:ind w:left="720" w:hanging="720"/>
      </w:pPr>
    </w:p>
    <w:p w14:paraId="22EB6EA3" w14:textId="6E793EDF" w:rsidR="00C10B7E" w:rsidDel="00633EAC" w:rsidRDefault="00F27365">
      <w:pPr>
        <w:rPr>
          <w:del w:id="86" w:author="Stoica Alexandru" w:date="2013-12-23T23:43:00Z"/>
        </w:rPr>
      </w:pPr>
      <w:del w:id="87" w:author="Stoica Alexandru" w:date="2013-12-23T23:43:00Z">
        <w:r w:rsidRPr="00F27365" w:rsidDel="00633EAC">
          <w:delText>Herzberg,</w:delText>
        </w:r>
        <w:r w:rsidDel="00633EAC">
          <w:delText xml:space="preserve">F. </w:delText>
        </w:r>
        <w:r w:rsidRPr="00F27365" w:rsidDel="00633EAC">
          <w:delText>; Mausner</w:delText>
        </w:r>
        <w:r w:rsidDel="00633EAC">
          <w:delText>, B.</w:delText>
        </w:r>
        <w:r w:rsidRPr="00F27365" w:rsidDel="00633EAC">
          <w:delText xml:space="preserve">; Snyderman, </w:delText>
        </w:r>
        <w:r w:rsidDel="00633EAC">
          <w:delText xml:space="preserve">B. </w:delText>
        </w:r>
        <w:r w:rsidRPr="00F27365" w:rsidDel="00633EAC">
          <w:delText>(1959). The Motivation to Work (2nd ed.). New York: John Wiley</w:delText>
        </w:r>
      </w:del>
    </w:p>
    <w:p w14:paraId="165031A5" w14:textId="77777777" w:rsidR="00822842" w:rsidRDefault="00822842"/>
    <w:p w14:paraId="2F742173" w14:textId="61D91892" w:rsidR="007C52C6" w:rsidDel="00633EAC" w:rsidRDefault="007C52C6" w:rsidP="007C52C6">
      <w:pPr>
        <w:rPr>
          <w:del w:id="88" w:author="Stoica Alexandru" w:date="2013-12-23T23:43:00Z"/>
        </w:rPr>
      </w:pPr>
      <w:del w:id="89" w:author="Stoica Alexandru" w:date="2013-12-23T23:43:00Z">
        <w:r w:rsidRPr="00A92C2C" w:rsidDel="00633EAC">
          <w:delText xml:space="preserve">Wood, S., Van Veldhoven, M., Croon, M. and de Menezes, L. (2012). ‘Enriched job design, high involvement management and organizational performance: the mediating roles of job satisfaction and </w:delText>
        </w:r>
        <w:r w:rsidDel="00633EAC">
          <w:delText>well</w:delText>
        </w:r>
        <w:r w:rsidRPr="00A92C2C" w:rsidDel="00633EAC">
          <w:delText xml:space="preserve">being’. </w:delText>
        </w:r>
        <w:r w:rsidRPr="00A92C2C" w:rsidDel="00633EAC">
          <w:rPr>
            <w:i/>
          </w:rPr>
          <w:delText xml:space="preserve">Human Relations, </w:delText>
        </w:r>
        <w:r w:rsidDel="00633EAC">
          <w:delText>vol 65,No.</w:delText>
        </w:r>
        <w:r w:rsidRPr="00A92C2C" w:rsidDel="00633EAC">
          <w:delText xml:space="preserve"> 4</w:delText>
        </w:r>
      </w:del>
    </w:p>
    <w:p w14:paraId="153405E2" w14:textId="60908F5A" w:rsidR="007C52C6" w:rsidDel="00633EAC" w:rsidRDefault="007C52C6" w:rsidP="007C52C6">
      <w:pPr>
        <w:rPr>
          <w:del w:id="90" w:author="Stoica Alexandru" w:date="2013-12-23T23:43:00Z"/>
        </w:rPr>
      </w:pPr>
    </w:p>
    <w:p w14:paraId="07D25F0F" w14:textId="57FFE0AA" w:rsidR="007C52C6" w:rsidDel="00633EAC" w:rsidRDefault="007C52C6" w:rsidP="007C52C6">
      <w:pPr>
        <w:rPr>
          <w:del w:id="91" w:author="Stoica Alexandru" w:date="2013-12-23T23:43:00Z"/>
        </w:rPr>
      </w:pPr>
      <w:del w:id="92" w:author="Stoica Alexandru" w:date="2013-12-23T23:43:00Z">
        <w:r w:rsidRPr="00A92C2C" w:rsidDel="00633EAC">
          <w:delText>Atkinson</w:delText>
        </w:r>
        <w:r w:rsidDel="00633EAC">
          <w:delText xml:space="preserve">, C. &amp; </w:delText>
        </w:r>
        <w:r w:rsidRPr="00A92C2C" w:rsidDel="00633EAC">
          <w:delText>Hall</w:delText>
        </w:r>
        <w:r w:rsidDel="00633EAC">
          <w:delText>, L.</w:delText>
        </w:r>
        <w:r w:rsidRPr="00A92C2C" w:rsidDel="00633EAC">
          <w:delText>,</w:delText>
        </w:r>
        <w:r w:rsidDel="00633EAC">
          <w:delText xml:space="preserve"> (2011)</w:delText>
        </w:r>
        <w:r w:rsidRPr="00A92C2C" w:rsidDel="00633EAC">
          <w:delText xml:space="preserve"> "Flexible working and ha</w:delText>
        </w:r>
        <w:r w:rsidDel="00633EAC">
          <w:delText>ppiness in the NHS", Emerald 33</w:delText>
        </w:r>
      </w:del>
    </w:p>
    <w:p w14:paraId="2C957F84" w14:textId="77777777" w:rsidR="007C52C6" w:rsidRDefault="007C52C6" w:rsidP="007C52C6"/>
    <w:p w14:paraId="7E49C636" w14:textId="7A81BCE2" w:rsidR="007C52C6" w:rsidDel="00633EAC" w:rsidRDefault="007C52C6" w:rsidP="007C52C6">
      <w:pPr>
        <w:rPr>
          <w:del w:id="93" w:author="Stoica Alexandru" w:date="2013-12-23T23:43:00Z"/>
        </w:rPr>
      </w:pPr>
      <w:del w:id="94" w:author="Stoica Alexandru" w:date="2013-12-23T23:43:00Z">
        <w:r w:rsidDel="00633EAC">
          <w:delText xml:space="preserve">Plunkett, L. &amp; Gino, F. &amp;.Larrick, R. (2013) When Power Makes Others Speechless: The Negative Impact of Leader Power on Team Performance. </w:delText>
        </w:r>
        <w:r w:rsidRPr="00A71832" w:rsidDel="00633EAC">
          <w:rPr>
            <w:i/>
          </w:rPr>
          <w:delText>Academy of Management</w:delText>
        </w:r>
        <w:r w:rsidDel="00633EAC">
          <w:delText xml:space="preserve"> </w:delText>
        </w:r>
        <w:r w:rsidRPr="00A71832" w:rsidDel="00633EAC">
          <w:rPr>
            <w:i/>
          </w:rPr>
          <w:delText xml:space="preserve">Journal </w:delText>
        </w:r>
        <w:r w:rsidDel="00633EAC">
          <w:delText xml:space="preserve">(forthcoming) </w:delText>
        </w:r>
      </w:del>
    </w:p>
    <w:p w14:paraId="655A7F5C" w14:textId="77777777" w:rsidR="007C52C6" w:rsidRDefault="007C52C6" w:rsidP="007C52C6"/>
    <w:p w14:paraId="5BD4EB46" w14:textId="6C1CFCC9" w:rsidR="007C52C6" w:rsidDel="00FB2B8A" w:rsidRDefault="007C52C6" w:rsidP="007C52C6">
      <w:pPr>
        <w:rPr>
          <w:del w:id="95" w:author="Stoica Alexandru" w:date="2013-12-19T22:31:00Z"/>
        </w:rPr>
      </w:pPr>
      <w:del w:id="96" w:author="Stoica Alexandru" w:date="2013-12-19T22:31:00Z">
        <w:r w:rsidRPr="00A37092" w:rsidDel="00FB2B8A">
          <w:delText xml:space="preserve">Bakker, </w:delText>
        </w:r>
        <w:r w:rsidDel="00FB2B8A">
          <w:delText>B. &amp; Leiter, P.</w:delText>
        </w:r>
        <w:r w:rsidRPr="00A37092" w:rsidDel="00FB2B8A">
          <w:delText xml:space="preserve"> (</w:delText>
        </w:r>
        <w:r w:rsidDel="00FB2B8A">
          <w:delText xml:space="preserve">2010) </w:delText>
        </w:r>
        <w:r w:rsidRPr="00A37092" w:rsidDel="00FB2B8A">
          <w:delText>Work engagement: A handbook of</w:delText>
        </w:r>
        <w:r w:rsidDel="00FB2B8A">
          <w:delText xml:space="preserve"> essential theory and research.</w:delText>
        </w:r>
        <w:r w:rsidRPr="00A37092" w:rsidDel="00FB2B8A">
          <w:delText xml:space="preserve"> (pp. 102-117). New York, NY, US:</w:delText>
        </w:r>
        <w:r w:rsidDel="00FB2B8A">
          <w:delText xml:space="preserve"> Psychology Press</w:delText>
        </w:r>
      </w:del>
    </w:p>
    <w:p w14:paraId="0D210478" w14:textId="77777777" w:rsidR="007C52C6" w:rsidRDefault="007C52C6" w:rsidP="007C52C6"/>
    <w:p w14:paraId="46B53713" w14:textId="7542A05C" w:rsidR="007C52C6" w:rsidRDefault="007C52C6" w:rsidP="007C52C6">
      <w:del w:id="97" w:author="Stoica Alexandru" w:date="2013-12-23T23:43:00Z">
        <w:r w:rsidDel="00633EAC">
          <w:delText xml:space="preserve">Imtiaz , S.&amp; Ahmad, S. (2009).Impact Of Stress On Employee Productivity, Performance And Turnover; An Important Managerial Issue. </w:delText>
        </w:r>
        <w:r w:rsidRPr="0084419D" w:rsidDel="00633EAC">
          <w:rPr>
            <w:i/>
          </w:rPr>
          <w:delText>International Review of Business Research Papers</w:delText>
        </w:r>
        <w:r w:rsidDel="00633EAC">
          <w:delText xml:space="preserve">, </w:delText>
        </w:r>
        <w:r w:rsidDel="00633EAC">
          <w:rPr>
            <w:rFonts w:hint="eastAsia"/>
          </w:rPr>
          <w:delText>Vol. 5No. 4 Pp. 468</w:delText>
        </w:r>
        <w:r w:rsidDel="00633EAC">
          <w:rPr>
            <w:rFonts w:hint="eastAsia"/>
          </w:rPr>
          <w:delText>‐</w:delText>
        </w:r>
        <w:r w:rsidDel="00633EAC">
          <w:rPr>
            <w:rFonts w:hint="eastAsia"/>
          </w:rPr>
          <w:delText>477</w:delText>
        </w:r>
      </w:del>
    </w:p>
    <w:p w14:paraId="310EB8AF" w14:textId="77777777" w:rsidR="007C52C6" w:rsidRDefault="007C52C6" w:rsidP="007C52C6"/>
    <w:p w14:paraId="1CCFD0D1" w14:textId="56C548E4" w:rsidR="007C52C6" w:rsidDel="00633EAC" w:rsidRDefault="007C52C6" w:rsidP="007C52C6">
      <w:pPr>
        <w:rPr>
          <w:del w:id="98" w:author="Stoica Alexandru" w:date="2013-12-23T23:44:00Z"/>
        </w:rPr>
      </w:pPr>
      <w:del w:id="99" w:author="Stoica Alexandru" w:date="2013-12-23T23:44:00Z">
        <w:r w:rsidRPr="00154931" w:rsidDel="00633EAC">
          <w:delText>Pierce, W.; Cameron,</w:delText>
        </w:r>
        <w:r w:rsidDel="00633EAC">
          <w:delText xml:space="preserve"> J.</w:delText>
        </w:r>
        <w:r w:rsidRPr="00154931" w:rsidDel="00633EAC">
          <w:delText>; Banko</w:delText>
        </w:r>
        <w:r w:rsidDel="00633EAC">
          <w:delText>,</w:delText>
        </w:r>
        <w:r w:rsidRPr="00154931" w:rsidDel="00633EAC">
          <w:delText xml:space="preserve"> M.; and So, </w:delText>
        </w:r>
        <w:r w:rsidDel="00633EAC">
          <w:delText xml:space="preserve">S. </w:delText>
        </w:r>
        <w:r w:rsidRPr="00154931" w:rsidDel="00633EAC">
          <w:delText>(2003)</w:delText>
        </w:r>
        <w:r w:rsidDel="00633EAC">
          <w:delText>.</w:delText>
        </w:r>
        <w:r w:rsidRPr="00154931" w:rsidDel="00633EAC">
          <w:delText xml:space="preserve"> Positive Effects of Rewards and Performance Standards on Intrinsic Motivation</w:delText>
        </w:r>
        <w:r w:rsidDel="00633EAC">
          <w:delText>.</w:delText>
        </w:r>
        <w:r w:rsidRPr="004F1209" w:rsidDel="00633EAC">
          <w:rPr>
            <w:i/>
          </w:rPr>
          <w:delText>The Psychological Record</w:delText>
        </w:r>
        <w:r w:rsidDel="00633EAC">
          <w:delText>, Vol. 53: No.. 4, Article 4</w:delText>
        </w:r>
      </w:del>
    </w:p>
    <w:p w14:paraId="43B26CD7" w14:textId="77777777" w:rsidR="007C52C6" w:rsidRDefault="007C52C6" w:rsidP="007C52C6"/>
    <w:p w14:paraId="2F063DFC" w14:textId="64F37C61" w:rsidR="007C52C6" w:rsidDel="00633EAC" w:rsidRDefault="007C52C6" w:rsidP="007C52C6">
      <w:pPr>
        <w:rPr>
          <w:del w:id="100" w:author="Stoica Alexandru" w:date="2013-12-23T23:44:00Z"/>
        </w:rPr>
      </w:pPr>
      <w:del w:id="101" w:author="Stoica Alexandru" w:date="2013-12-23T23:44:00Z">
        <w:r w:rsidRPr="00CC5A4D" w:rsidDel="00633EAC">
          <w:delText xml:space="preserve">Avey, J. B., Luthans, F., Smith, R. M., &amp; Palmer, N. F. (2010). </w:delText>
        </w:r>
        <w:r w:rsidDel="00633EAC">
          <w:delText>“</w:delText>
        </w:r>
        <w:r w:rsidRPr="00CC5A4D" w:rsidDel="00633EAC">
          <w:delText>Impact of positive psychological capital on employee well-being</w:delText>
        </w:r>
        <w:r w:rsidDel="00633EAC">
          <w:delText xml:space="preserve"> over time”,</w:delText>
        </w:r>
        <w:r w:rsidRPr="00CC5A4D" w:rsidDel="00633EAC">
          <w:delText xml:space="preserve"> </w:delText>
        </w:r>
        <w:r w:rsidRPr="00184C33" w:rsidDel="00633EAC">
          <w:rPr>
            <w:i/>
          </w:rPr>
          <w:delText>Journal of occupational health psychology</w:delText>
        </w:r>
        <w:r w:rsidRPr="00CC5A4D" w:rsidDel="00633EAC">
          <w:delText xml:space="preserve">, </w:delText>
        </w:r>
        <w:r w:rsidDel="00633EAC">
          <w:delText xml:space="preserve">Vol. </w:delText>
        </w:r>
        <w:r w:rsidRPr="00CC5A4D" w:rsidDel="00633EAC">
          <w:delText>15</w:delText>
        </w:r>
        <w:r w:rsidDel="00633EAC">
          <w:delText>, Iss. 1</w:delText>
        </w:r>
      </w:del>
    </w:p>
    <w:p w14:paraId="1D84CA22" w14:textId="77777777" w:rsidR="007C52C6" w:rsidRDefault="007C52C6" w:rsidP="007C52C6"/>
    <w:p w14:paraId="0A4B4F2D" w14:textId="109C891B" w:rsidR="007C52C6" w:rsidDel="001D2A02" w:rsidRDefault="007C52C6" w:rsidP="007C52C6">
      <w:pPr>
        <w:rPr>
          <w:ins w:id="102" w:author="ISLS" w:date="2013-11-13T21:47:00Z"/>
          <w:del w:id="103" w:author="Stoica Alexandru" w:date="2013-12-24T00:02:00Z"/>
        </w:rPr>
      </w:pPr>
      <w:del w:id="104" w:author="Stoica Alexandru" w:date="2013-12-24T00:02:00Z">
        <w:r w:rsidRPr="00732FB5" w:rsidDel="001D2A02">
          <w:delText>Wright, T. A., &amp; Cropanzano, R. (2000). Psychological well-being and job satisfaction as predictors of job performance</w:delText>
        </w:r>
        <w:r w:rsidDel="001D2A02">
          <w:delText xml:space="preserve">. </w:delText>
        </w:r>
        <w:r w:rsidRPr="00732FB5" w:rsidDel="001D2A02">
          <w:delText xml:space="preserve"> </w:delText>
        </w:r>
        <w:r w:rsidRPr="009A301A" w:rsidDel="001D2A02">
          <w:rPr>
            <w:i/>
          </w:rPr>
          <w:delText xml:space="preserve">Journal of Occupational Health </w:delText>
        </w:r>
        <w:r w:rsidRPr="00732FB5" w:rsidDel="001D2A02">
          <w:delText xml:space="preserve">Psychology, </w:delText>
        </w:r>
        <w:r w:rsidDel="001D2A02">
          <w:delText xml:space="preserve">Vol. </w:delText>
        </w:r>
        <w:r w:rsidRPr="00732FB5" w:rsidDel="001D2A02">
          <w:delText>5</w:delText>
        </w:r>
        <w:r w:rsidDel="001D2A02">
          <w:delText xml:space="preserve"> No.1</w:delText>
        </w:r>
      </w:del>
    </w:p>
    <w:p w14:paraId="726F6FF9" w14:textId="57D03C11" w:rsidR="00364DBC" w:rsidRDefault="00364DBC" w:rsidP="007C52C6">
      <w:ins w:id="105" w:author="ISLS" w:date="2013-11-13T21:47:00Z">
        <w:r>
          <w:t xml:space="preserve">These should all be in alphabetical order so </w:t>
        </w:r>
        <w:proofErr w:type="spellStart"/>
        <w:r>
          <w:t>Avey</w:t>
        </w:r>
        <w:proofErr w:type="spellEnd"/>
        <w:r>
          <w:t xml:space="preserve"> before Pierce and Wright at the end</w:t>
        </w:r>
      </w:ins>
    </w:p>
    <w:p w14:paraId="0799659E" w14:textId="77777777" w:rsidR="00364DBC" w:rsidRDefault="00364DBC" w:rsidP="007C52C6"/>
    <w:p w14:paraId="489E09B6" w14:textId="77777777" w:rsidR="00380DC6" w:rsidRPr="00380DC6" w:rsidRDefault="00380DC6" w:rsidP="00380DC6">
      <w:pPr>
        <w:autoSpaceDE w:val="0"/>
        <w:autoSpaceDN w:val="0"/>
        <w:adjustRightInd w:val="0"/>
        <w:spacing w:line="276" w:lineRule="auto"/>
        <w:contextualSpacing/>
        <w:jc w:val="both"/>
        <w:rPr>
          <w:ins w:id="106" w:author="ISLS" w:date="2013-11-13T22:08:00Z"/>
          <w:rFonts w:ascii="Arial Narrow" w:eastAsia="Calibri" w:hAnsi="Arial Narrow" w:cs="Arial"/>
          <w:lang w:val="en-GB"/>
        </w:rPr>
      </w:pPr>
      <w:proofErr w:type="spellStart"/>
      <w:ins w:id="107" w:author="ISLS" w:date="2013-11-13T22:08:00Z">
        <w:r w:rsidRPr="00380DC6">
          <w:rPr>
            <w:rFonts w:ascii="Arial Narrow" w:eastAsia="SimSun" w:hAnsi="Arial Narrow" w:cs="Arial"/>
            <w:lang w:val="en-GB" w:eastAsia="zh-CN"/>
          </w:rPr>
          <w:t>Boselie</w:t>
        </w:r>
        <w:proofErr w:type="spellEnd"/>
        <w:proofErr w:type="gramStart"/>
        <w:r w:rsidRPr="00380DC6">
          <w:rPr>
            <w:rFonts w:ascii="Arial Narrow" w:eastAsia="SimSun" w:hAnsi="Arial Narrow" w:cs="Arial"/>
            <w:lang w:val="en-GB" w:eastAsia="zh-CN"/>
          </w:rPr>
          <w:t>.,</w:t>
        </w:r>
        <w:proofErr w:type="gramEnd"/>
        <w:r w:rsidRPr="00380DC6">
          <w:rPr>
            <w:rFonts w:ascii="Arial Narrow" w:eastAsia="SimSun" w:hAnsi="Arial Narrow" w:cs="Arial"/>
            <w:lang w:val="en-GB" w:eastAsia="zh-CN"/>
          </w:rPr>
          <w:t xml:space="preserve">P., (2010) </w:t>
        </w:r>
        <w:r w:rsidRPr="00380DC6">
          <w:rPr>
            <w:rFonts w:ascii="Arial Narrow" w:eastAsia="Calibri" w:hAnsi="Arial Narrow" w:cs="Arial"/>
            <w:lang w:val="en-GB"/>
          </w:rPr>
          <w:t xml:space="preserve">High performance work practices in the health care sector: a Dutch case study. </w:t>
        </w:r>
        <w:proofErr w:type="gramStart"/>
        <w:r w:rsidRPr="00380DC6">
          <w:rPr>
            <w:rFonts w:ascii="Arial Narrow" w:eastAsia="Calibri" w:hAnsi="Arial Narrow" w:cs="Arial"/>
            <w:i/>
            <w:lang w:val="en-GB"/>
          </w:rPr>
          <w:t>International Journal of Manpower.</w:t>
        </w:r>
        <w:proofErr w:type="gramEnd"/>
        <w:r w:rsidRPr="00380DC6">
          <w:rPr>
            <w:rFonts w:ascii="Arial Narrow" w:eastAsia="Calibri" w:hAnsi="Arial Narrow" w:cs="Arial"/>
            <w:lang w:val="en-GB"/>
          </w:rPr>
          <w:t xml:space="preserve"> </w:t>
        </w:r>
        <w:proofErr w:type="spellStart"/>
        <w:r w:rsidRPr="00380DC6">
          <w:rPr>
            <w:rFonts w:ascii="Arial Narrow" w:eastAsia="Calibri" w:hAnsi="Arial Narrow" w:cs="Arial"/>
            <w:lang w:val="en-GB"/>
          </w:rPr>
          <w:t>Vol</w:t>
        </w:r>
        <w:proofErr w:type="spellEnd"/>
        <w:r w:rsidRPr="00380DC6">
          <w:rPr>
            <w:rFonts w:ascii="Arial Narrow" w:eastAsia="Calibri" w:hAnsi="Arial Narrow" w:cs="Arial"/>
            <w:lang w:val="en-GB"/>
          </w:rPr>
          <w:t xml:space="preserve"> 31 Vol.1, p 42-58. [</w:t>
        </w:r>
        <w:proofErr w:type="gramStart"/>
        <w:r w:rsidRPr="00380DC6">
          <w:rPr>
            <w:rFonts w:ascii="Arial Narrow" w:eastAsia="Calibri" w:hAnsi="Arial Narrow" w:cs="Arial"/>
            <w:lang w:val="en-GB"/>
          </w:rPr>
          <w:t>online</w:t>
        </w:r>
        <w:proofErr w:type="gramEnd"/>
        <w:r w:rsidRPr="00380DC6">
          <w:rPr>
            <w:rFonts w:ascii="Arial Narrow" w:eastAsia="Calibri" w:hAnsi="Arial Narrow" w:cs="Arial"/>
            <w:lang w:val="en-GB"/>
          </w:rPr>
          <w:t>] [Accessed 24/03/13]</w:t>
        </w:r>
      </w:ins>
    </w:p>
    <w:p w14:paraId="0E125D2F" w14:textId="77777777" w:rsidR="00380DC6" w:rsidRDefault="00380DC6" w:rsidP="00380DC6">
      <w:pPr>
        <w:rPr>
          <w:ins w:id="108" w:author="ISLS" w:date="2013-11-13T22:09:00Z"/>
          <w:rFonts w:ascii="Arial Narrow" w:eastAsia="Calibri" w:hAnsi="Arial Narrow" w:cs="Calibri"/>
          <w:lang w:val="en-GB"/>
        </w:rPr>
      </w:pPr>
    </w:p>
    <w:p w14:paraId="6E49536D" w14:textId="77777777" w:rsidR="00380DC6" w:rsidRPr="00380DC6" w:rsidRDefault="00380DC6" w:rsidP="00380DC6">
      <w:pPr>
        <w:rPr>
          <w:ins w:id="109" w:author="ISLS" w:date="2013-11-13T22:09:00Z"/>
          <w:rFonts w:ascii="Arial Narrow" w:eastAsia="Calibri" w:hAnsi="Arial Narrow" w:cs="Calibri"/>
          <w:lang w:val="en-GB"/>
        </w:rPr>
      </w:pPr>
      <w:ins w:id="110" w:author="ISLS" w:date="2013-11-13T22:09:00Z">
        <w:r w:rsidRPr="00380DC6">
          <w:rPr>
            <w:rFonts w:ascii="Arial Narrow" w:eastAsia="Calibri" w:hAnsi="Arial Narrow" w:cs="Calibri"/>
            <w:lang w:val="en-GB"/>
          </w:rPr>
          <w:t xml:space="preserve">Chang, P. and Chen, S. (2011). Crossing the level of employee’s performance: HPWS, affective commitment, human capital, and employee job performance in professional service organizations. </w:t>
        </w:r>
        <w:proofErr w:type="gramStart"/>
        <w:r w:rsidRPr="00380DC6">
          <w:rPr>
            <w:rFonts w:ascii="Arial Narrow" w:eastAsia="Calibri" w:hAnsi="Arial Narrow" w:cs="Calibri"/>
            <w:i/>
            <w:lang w:val="en-GB"/>
          </w:rPr>
          <w:t>The International Journal of Human Resource Management</w:t>
        </w:r>
        <w:r w:rsidRPr="00380DC6">
          <w:rPr>
            <w:rFonts w:ascii="Arial Narrow" w:eastAsia="Calibri" w:hAnsi="Arial Narrow" w:cs="Calibri"/>
            <w:lang w:val="en-GB"/>
          </w:rPr>
          <w:t xml:space="preserve"> Vol. 22.</w:t>
        </w:r>
        <w:proofErr w:type="gramEnd"/>
        <w:r w:rsidRPr="00380DC6">
          <w:rPr>
            <w:rFonts w:ascii="Arial Narrow" w:eastAsia="Calibri" w:hAnsi="Arial Narrow" w:cs="Calibri"/>
            <w:lang w:val="en-GB"/>
          </w:rPr>
          <w:t xml:space="preserve"> No. 4 pp 883–901</w:t>
        </w:r>
      </w:ins>
    </w:p>
    <w:p w14:paraId="22DC2475" w14:textId="77777777" w:rsidR="00364DBC" w:rsidRDefault="00364DBC" w:rsidP="007C52C6"/>
    <w:p w14:paraId="30B55FD4" w14:textId="77777777" w:rsidR="00380DC6" w:rsidRDefault="00380DC6" w:rsidP="00380DC6">
      <w:pPr>
        <w:rPr>
          <w:ins w:id="111" w:author="ISLS" w:date="2013-11-13T22:10:00Z"/>
          <w:rFonts w:ascii="Arial Narrow" w:eastAsia="MS Mincho" w:hAnsi="Arial Narrow" w:cs="Times New Roman"/>
        </w:rPr>
      </w:pPr>
      <w:ins w:id="112" w:author="ISLS" w:date="2013-11-13T22:09:00Z">
        <w:r w:rsidRPr="00380DC6">
          <w:rPr>
            <w:rFonts w:ascii="Arial Narrow" w:eastAsia="MS Mincho" w:hAnsi="Arial Narrow" w:cs="Times New Roman"/>
          </w:rPr>
          <w:t xml:space="preserve">Grant, A. M. and Berry, J. W. (2011). The Necessity of Others is The Mother of Invention: Intrinsic and </w:t>
        </w:r>
        <w:proofErr w:type="spellStart"/>
        <w:r w:rsidRPr="00380DC6">
          <w:rPr>
            <w:rFonts w:ascii="Arial Narrow" w:eastAsia="MS Mincho" w:hAnsi="Arial Narrow" w:cs="Times New Roman"/>
          </w:rPr>
          <w:t>Prosocial</w:t>
        </w:r>
        <w:proofErr w:type="spellEnd"/>
        <w:r w:rsidRPr="00380DC6">
          <w:rPr>
            <w:rFonts w:ascii="Arial Narrow" w:eastAsia="MS Mincho" w:hAnsi="Arial Narrow" w:cs="Times New Roman"/>
          </w:rPr>
          <w:t xml:space="preserve"> Motivations, Perspective Taking and Creativity. </w:t>
        </w:r>
        <w:proofErr w:type="gramStart"/>
        <w:r w:rsidRPr="00380DC6">
          <w:rPr>
            <w:rFonts w:ascii="Arial Narrow" w:eastAsia="MS Mincho" w:hAnsi="Arial Narrow" w:cs="Times New Roman"/>
            <w:i/>
          </w:rPr>
          <w:t>Academy of Management Journal</w:t>
        </w:r>
        <w:r w:rsidRPr="00380DC6">
          <w:rPr>
            <w:rFonts w:ascii="Arial Narrow" w:eastAsia="MS Mincho" w:hAnsi="Arial Narrow" w:cs="Times New Roman"/>
          </w:rPr>
          <w:t>.</w:t>
        </w:r>
        <w:proofErr w:type="gramEnd"/>
        <w:r w:rsidRPr="00380DC6">
          <w:rPr>
            <w:rFonts w:ascii="Arial Narrow" w:eastAsia="MS Mincho" w:hAnsi="Arial Narrow" w:cs="Times New Roman"/>
          </w:rPr>
          <w:t xml:space="preserve"> </w:t>
        </w:r>
        <w:proofErr w:type="gramStart"/>
        <w:r w:rsidRPr="00380DC6">
          <w:rPr>
            <w:rFonts w:ascii="Arial Narrow" w:eastAsia="MS Mincho" w:hAnsi="Arial Narrow" w:cs="Times New Roman"/>
          </w:rPr>
          <w:t>Vol.54  No</w:t>
        </w:r>
        <w:proofErr w:type="gramEnd"/>
        <w:r w:rsidRPr="00380DC6">
          <w:rPr>
            <w:rFonts w:ascii="Arial Narrow" w:eastAsia="MS Mincho" w:hAnsi="Arial Narrow" w:cs="Times New Roman"/>
          </w:rPr>
          <w:t>. 1 pp 73-96</w:t>
        </w:r>
      </w:ins>
    </w:p>
    <w:p w14:paraId="589E25CD" w14:textId="77777777" w:rsidR="00380DC6" w:rsidRPr="00380DC6" w:rsidRDefault="00380DC6" w:rsidP="00380DC6">
      <w:pPr>
        <w:rPr>
          <w:ins w:id="113" w:author="ISLS" w:date="2013-11-13T22:09:00Z"/>
          <w:rFonts w:ascii="Arial Narrow" w:eastAsia="MS Mincho" w:hAnsi="Arial Narrow" w:cs="Times New Roman"/>
        </w:rPr>
      </w:pPr>
    </w:p>
    <w:p w14:paraId="1ED7D1F3" w14:textId="77777777" w:rsidR="00380DC6" w:rsidRDefault="00380DC6" w:rsidP="00380DC6">
      <w:pPr>
        <w:rPr>
          <w:ins w:id="114" w:author="ISLS" w:date="2013-11-13T22:10:00Z"/>
          <w:rFonts w:ascii="Arial Narrow" w:eastAsia="MS Mincho" w:hAnsi="Arial Narrow" w:cs="Times New Roman"/>
        </w:rPr>
      </w:pPr>
      <w:proofErr w:type="spellStart"/>
      <w:ins w:id="115" w:author="ISLS" w:date="2013-11-13T22:10:00Z">
        <w:r w:rsidRPr="00380DC6">
          <w:rPr>
            <w:rFonts w:ascii="Arial Narrow" w:eastAsia="MS Mincho" w:hAnsi="Arial Narrow" w:cs="Times New Roman"/>
          </w:rPr>
          <w:lastRenderedPageBreak/>
          <w:t>Guglielmi</w:t>
        </w:r>
        <w:proofErr w:type="spellEnd"/>
        <w:r w:rsidRPr="00380DC6">
          <w:rPr>
            <w:rFonts w:ascii="Arial Narrow" w:eastAsia="MS Mincho" w:hAnsi="Arial Narrow" w:cs="Times New Roman"/>
          </w:rPr>
          <w:t>, C</w:t>
        </w:r>
        <w:proofErr w:type="gramStart"/>
        <w:r w:rsidRPr="00380DC6">
          <w:rPr>
            <w:rFonts w:ascii="Arial Narrow" w:eastAsia="MS Mincho" w:hAnsi="Arial Narrow" w:cs="Times New Roman"/>
          </w:rPr>
          <w:t>. ,</w:t>
        </w:r>
        <w:proofErr w:type="gramEnd"/>
        <w:r w:rsidRPr="00380DC6">
          <w:rPr>
            <w:rFonts w:ascii="Arial Narrow" w:eastAsia="MS Mincho" w:hAnsi="Arial Narrow" w:cs="Times New Roman"/>
          </w:rPr>
          <w:t xml:space="preserve"> Feldman, D.L. ,Marco, A.P. ,</w:t>
        </w:r>
        <w:proofErr w:type="spellStart"/>
        <w:r w:rsidRPr="00380DC6">
          <w:rPr>
            <w:rFonts w:ascii="Arial Narrow" w:eastAsia="MS Mincho" w:hAnsi="Arial Narrow" w:cs="Times New Roman"/>
          </w:rPr>
          <w:t>Graling</w:t>
        </w:r>
        <w:proofErr w:type="spellEnd"/>
        <w:r w:rsidRPr="00380DC6">
          <w:rPr>
            <w:rFonts w:ascii="Arial Narrow" w:eastAsia="MS Mincho" w:hAnsi="Arial Narrow" w:cs="Times New Roman"/>
          </w:rPr>
          <w:t>, P. ,</w:t>
        </w:r>
        <w:proofErr w:type="spellStart"/>
        <w:r w:rsidRPr="00380DC6">
          <w:rPr>
            <w:rFonts w:ascii="Arial Narrow" w:eastAsia="MS Mincho" w:hAnsi="Arial Narrow" w:cs="Times New Roman"/>
          </w:rPr>
          <w:t>Hoppes</w:t>
        </w:r>
        <w:proofErr w:type="spellEnd"/>
        <w:r w:rsidRPr="00380DC6">
          <w:rPr>
            <w:rFonts w:ascii="Arial Narrow" w:eastAsia="MS Mincho" w:hAnsi="Arial Narrow" w:cs="Times New Roman"/>
          </w:rPr>
          <w:t>, M. ,</w:t>
        </w:r>
        <w:proofErr w:type="spellStart"/>
        <w:r w:rsidRPr="00380DC6">
          <w:rPr>
            <w:rFonts w:ascii="Arial Narrow" w:eastAsia="MS Mincho" w:hAnsi="Arial Narrow" w:cs="Times New Roman"/>
          </w:rPr>
          <w:t>Asplin</w:t>
        </w:r>
        <w:proofErr w:type="spellEnd"/>
        <w:r w:rsidRPr="00380DC6">
          <w:rPr>
            <w:rFonts w:ascii="Arial Narrow" w:eastAsia="MS Mincho" w:hAnsi="Arial Narrow" w:cs="Times New Roman"/>
          </w:rPr>
          <w:t xml:space="preserve">, L.L. &amp; </w:t>
        </w:r>
        <w:proofErr w:type="spellStart"/>
        <w:r w:rsidRPr="00380DC6">
          <w:rPr>
            <w:rFonts w:ascii="Arial Narrow" w:eastAsia="MS Mincho" w:hAnsi="Arial Narrow" w:cs="Times New Roman"/>
          </w:rPr>
          <w:t>Groah</w:t>
        </w:r>
        <w:proofErr w:type="spellEnd"/>
        <w:r w:rsidRPr="00380DC6">
          <w:rPr>
            <w:rFonts w:ascii="Arial Narrow" w:eastAsia="MS Mincho" w:hAnsi="Arial Narrow" w:cs="Times New Roman"/>
          </w:rPr>
          <w:t xml:space="preserve">, L. (2011). Defining Competency In High-Performance Teams. </w:t>
        </w:r>
        <w:proofErr w:type="gramStart"/>
        <w:r w:rsidRPr="00380DC6">
          <w:rPr>
            <w:rFonts w:ascii="Arial Narrow" w:eastAsia="MS Mincho" w:hAnsi="Arial Narrow" w:cs="Times New Roman"/>
            <w:i/>
          </w:rPr>
          <w:t>AORN Journal</w:t>
        </w:r>
        <w:r w:rsidRPr="00380DC6">
          <w:rPr>
            <w:rFonts w:ascii="Arial Narrow" w:eastAsia="MS Mincho" w:hAnsi="Arial Narrow" w:cs="Times New Roman"/>
          </w:rPr>
          <w:t xml:space="preserve"> Vol.93 No. 5.</w:t>
        </w:r>
        <w:proofErr w:type="gramEnd"/>
        <w:r w:rsidRPr="00380DC6">
          <w:rPr>
            <w:rFonts w:ascii="Arial Narrow" w:eastAsia="MS Mincho" w:hAnsi="Arial Narrow" w:cs="Times New Roman"/>
          </w:rPr>
          <w:t xml:space="preserve"> </w:t>
        </w:r>
        <w:proofErr w:type="gramStart"/>
        <w:r w:rsidRPr="00380DC6">
          <w:rPr>
            <w:rFonts w:ascii="Arial Narrow" w:eastAsia="MS Mincho" w:hAnsi="Arial Narrow" w:cs="Times New Roman"/>
          </w:rPr>
          <w:t>pp.528</w:t>
        </w:r>
        <w:proofErr w:type="gramEnd"/>
        <w:r w:rsidRPr="00380DC6">
          <w:rPr>
            <w:rFonts w:ascii="Arial Narrow" w:eastAsia="MS Mincho" w:hAnsi="Arial Narrow" w:cs="Times New Roman"/>
          </w:rPr>
          <w:t>-538</w:t>
        </w:r>
      </w:ins>
    </w:p>
    <w:p w14:paraId="5C9208C5" w14:textId="77777777" w:rsidR="00380DC6" w:rsidRPr="00380DC6" w:rsidRDefault="00380DC6" w:rsidP="00380DC6">
      <w:pPr>
        <w:rPr>
          <w:ins w:id="116" w:author="ISLS" w:date="2013-11-13T22:10:00Z"/>
          <w:rFonts w:ascii="Arial Narrow" w:eastAsia="MS Mincho" w:hAnsi="Arial Narrow" w:cs="Times New Roman"/>
        </w:rPr>
      </w:pPr>
    </w:p>
    <w:p w14:paraId="64423FAF" w14:textId="77777777" w:rsidR="00380DC6" w:rsidRPr="00380DC6" w:rsidRDefault="00380DC6" w:rsidP="00380DC6">
      <w:pPr>
        <w:spacing w:after="200" w:line="360" w:lineRule="auto"/>
        <w:jc w:val="both"/>
        <w:rPr>
          <w:ins w:id="117" w:author="ISLS" w:date="2013-11-13T22:10:00Z"/>
          <w:rFonts w:ascii="Arial Narrow" w:eastAsia="SimSun" w:hAnsi="Arial Narrow" w:cs="Arial"/>
          <w:lang w:val="en-GB" w:eastAsia="zh-CN"/>
        </w:rPr>
      </w:pPr>
      <w:proofErr w:type="spellStart"/>
      <w:ins w:id="118" w:author="ISLS" w:date="2013-11-13T22:10:00Z">
        <w:r w:rsidRPr="00380DC6">
          <w:rPr>
            <w:rFonts w:ascii="Arial Narrow" w:eastAsia="SimSun" w:hAnsi="Arial Narrow" w:cs="Arial"/>
            <w:lang w:val="en-GB" w:eastAsia="zh-CN"/>
          </w:rPr>
          <w:t>Mastrangelo</w:t>
        </w:r>
        <w:proofErr w:type="spellEnd"/>
        <w:r w:rsidRPr="00380DC6">
          <w:rPr>
            <w:rFonts w:ascii="Arial Narrow" w:eastAsia="SimSun" w:hAnsi="Arial Narrow" w:cs="Arial"/>
            <w:lang w:val="en-GB" w:eastAsia="zh-CN"/>
          </w:rPr>
          <w:t xml:space="preserve">, P.M (2009) Will Employee Engagement Be Hijacked or Reengineered? </w:t>
        </w:r>
        <w:r w:rsidRPr="00380DC6">
          <w:rPr>
            <w:rFonts w:ascii="Arial Narrow" w:eastAsia="SimSun" w:hAnsi="Arial Narrow" w:cs="Arial"/>
            <w:i/>
            <w:lang w:val="en-GB" w:eastAsia="zh-CN"/>
          </w:rPr>
          <w:t xml:space="preserve">OD </w:t>
        </w:r>
        <w:proofErr w:type="spellStart"/>
        <w:r w:rsidRPr="00380DC6">
          <w:rPr>
            <w:rFonts w:ascii="Arial Narrow" w:eastAsia="SimSun" w:hAnsi="Arial Narrow" w:cs="Arial"/>
            <w:i/>
            <w:lang w:val="en-GB" w:eastAsia="zh-CN"/>
          </w:rPr>
          <w:t>Practitioner</w:t>
        </w:r>
        <w:r w:rsidRPr="00380DC6">
          <w:rPr>
            <w:rFonts w:ascii="Arial Narrow" w:eastAsia="SimSun" w:hAnsi="Arial Narrow" w:cs="Arial"/>
            <w:lang w:val="en-GB" w:eastAsia="zh-CN"/>
          </w:rPr>
          <w:t>.Vol</w:t>
        </w:r>
        <w:proofErr w:type="spellEnd"/>
        <w:r w:rsidRPr="00380DC6">
          <w:rPr>
            <w:rFonts w:ascii="Arial Narrow" w:eastAsia="SimSun" w:hAnsi="Arial Narrow" w:cs="Arial"/>
            <w:lang w:val="en-GB" w:eastAsia="zh-CN"/>
          </w:rPr>
          <w:t>. 41, No. 2, 2009, p13-18</w:t>
        </w:r>
      </w:ins>
    </w:p>
    <w:p w14:paraId="7B20BB0F" w14:textId="77777777" w:rsidR="003B79AC" w:rsidRDefault="003B79AC" w:rsidP="00D47A42">
      <w:pPr>
        <w:rPr>
          <w:ins w:id="119" w:author="Stoica Alexandru" w:date="2013-12-19T18:47:00Z"/>
        </w:rPr>
      </w:pPr>
      <w:bookmarkStart w:id="120" w:name="_GoBack"/>
      <w:bookmarkEnd w:id="120"/>
    </w:p>
    <w:p w14:paraId="1ACC5CF1" w14:textId="0EA5C506" w:rsidR="005610CE" w:rsidRDefault="005610CE" w:rsidP="005610CE"/>
    <w:sectPr w:rsidR="005610CE" w:rsidSect="007C32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1D5EA1"/>
    <w:multiLevelType w:val="hybridMultilevel"/>
    <w:tmpl w:val="20968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DE8"/>
    <w:rsid w:val="00026BF7"/>
    <w:rsid w:val="00050A01"/>
    <w:rsid w:val="00077211"/>
    <w:rsid w:val="000C67EE"/>
    <w:rsid w:val="000D6613"/>
    <w:rsid w:val="001033C8"/>
    <w:rsid w:val="0014721F"/>
    <w:rsid w:val="00176302"/>
    <w:rsid w:val="00184C33"/>
    <w:rsid w:val="001D2A02"/>
    <w:rsid w:val="00204DDE"/>
    <w:rsid w:val="00206988"/>
    <w:rsid w:val="002B7614"/>
    <w:rsid w:val="002D4270"/>
    <w:rsid w:val="002D6BE5"/>
    <w:rsid w:val="002E4C4E"/>
    <w:rsid w:val="002F0F81"/>
    <w:rsid w:val="002F5F3A"/>
    <w:rsid w:val="0034379A"/>
    <w:rsid w:val="00364DBC"/>
    <w:rsid w:val="00380DC6"/>
    <w:rsid w:val="00392196"/>
    <w:rsid w:val="00396E04"/>
    <w:rsid w:val="003B79AC"/>
    <w:rsid w:val="003C487C"/>
    <w:rsid w:val="003E59AF"/>
    <w:rsid w:val="003F03BD"/>
    <w:rsid w:val="00435DE8"/>
    <w:rsid w:val="004513EE"/>
    <w:rsid w:val="00453367"/>
    <w:rsid w:val="00456AEE"/>
    <w:rsid w:val="00456F82"/>
    <w:rsid w:val="00460E48"/>
    <w:rsid w:val="00481F03"/>
    <w:rsid w:val="00492770"/>
    <w:rsid w:val="004A3636"/>
    <w:rsid w:val="004A6BFD"/>
    <w:rsid w:val="004D169C"/>
    <w:rsid w:val="004F1209"/>
    <w:rsid w:val="00544B20"/>
    <w:rsid w:val="005610CE"/>
    <w:rsid w:val="005760CB"/>
    <w:rsid w:val="0059073A"/>
    <w:rsid w:val="005B1D94"/>
    <w:rsid w:val="005B5C8E"/>
    <w:rsid w:val="0061214C"/>
    <w:rsid w:val="00633EAC"/>
    <w:rsid w:val="00646F19"/>
    <w:rsid w:val="00705D61"/>
    <w:rsid w:val="00732FB5"/>
    <w:rsid w:val="00790953"/>
    <w:rsid w:val="00793F10"/>
    <w:rsid w:val="007B721F"/>
    <w:rsid w:val="007C3262"/>
    <w:rsid w:val="007C52C6"/>
    <w:rsid w:val="00822842"/>
    <w:rsid w:val="0084419D"/>
    <w:rsid w:val="00865C89"/>
    <w:rsid w:val="00881886"/>
    <w:rsid w:val="008B2AFF"/>
    <w:rsid w:val="008C4C1E"/>
    <w:rsid w:val="008D537C"/>
    <w:rsid w:val="008E37CA"/>
    <w:rsid w:val="0091446C"/>
    <w:rsid w:val="00985FA9"/>
    <w:rsid w:val="009A301A"/>
    <w:rsid w:val="00A61D1E"/>
    <w:rsid w:val="00A71832"/>
    <w:rsid w:val="00A91BF1"/>
    <w:rsid w:val="00A92C2C"/>
    <w:rsid w:val="00AA5BA8"/>
    <w:rsid w:val="00AB42A8"/>
    <w:rsid w:val="00AC44AA"/>
    <w:rsid w:val="00AE32DB"/>
    <w:rsid w:val="00B05B98"/>
    <w:rsid w:val="00B12C1A"/>
    <w:rsid w:val="00B243BB"/>
    <w:rsid w:val="00B27B71"/>
    <w:rsid w:val="00B50FDA"/>
    <w:rsid w:val="00B756B8"/>
    <w:rsid w:val="00B94D5B"/>
    <w:rsid w:val="00BC268D"/>
    <w:rsid w:val="00BD42C6"/>
    <w:rsid w:val="00C0407F"/>
    <w:rsid w:val="00C06AA2"/>
    <w:rsid w:val="00C10B7E"/>
    <w:rsid w:val="00C176B9"/>
    <w:rsid w:val="00C36D29"/>
    <w:rsid w:val="00C55100"/>
    <w:rsid w:val="00C7619D"/>
    <w:rsid w:val="00C94EC9"/>
    <w:rsid w:val="00CC5A4D"/>
    <w:rsid w:val="00CF63B7"/>
    <w:rsid w:val="00CF763A"/>
    <w:rsid w:val="00D22569"/>
    <w:rsid w:val="00D477FC"/>
    <w:rsid w:val="00D47A42"/>
    <w:rsid w:val="00D5513A"/>
    <w:rsid w:val="00D6668F"/>
    <w:rsid w:val="00D67B98"/>
    <w:rsid w:val="00D7770B"/>
    <w:rsid w:val="00DE631B"/>
    <w:rsid w:val="00E0202B"/>
    <w:rsid w:val="00E13AFA"/>
    <w:rsid w:val="00E14CA2"/>
    <w:rsid w:val="00E16DF7"/>
    <w:rsid w:val="00E240CA"/>
    <w:rsid w:val="00E365FB"/>
    <w:rsid w:val="00E60B0B"/>
    <w:rsid w:val="00E722D8"/>
    <w:rsid w:val="00E85862"/>
    <w:rsid w:val="00EE28FB"/>
    <w:rsid w:val="00F11C1A"/>
    <w:rsid w:val="00F27365"/>
    <w:rsid w:val="00F30377"/>
    <w:rsid w:val="00F968AC"/>
    <w:rsid w:val="00FB2B8A"/>
    <w:rsid w:val="00FB66DC"/>
    <w:rsid w:val="00FC0DAD"/>
    <w:rsid w:val="00FF310A"/>
    <w:rsid w:val="00FF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FCAE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D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3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3BD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8D537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5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D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3B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3BD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8D5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1283</Words>
  <Characters>7314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Westminster</Company>
  <LinksUpToDate>false</LinksUpToDate>
  <CharactersWithSpaces>8580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Stoica Alexandru</dc:creator>
  <cp:lastModifiedBy>Stoica Alexandru</cp:lastModifiedBy>
  <cp:revision>11</cp:revision>
  <dcterms:created xsi:type="dcterms:W3CDTF">2013-11-13T22:11:00Z</dcterms:created>
  <dcterms:modified xsi:type="dcterms:W3CDTF">2013-12-23T22:02:00Z</dcterms:modified>
</cp:coreProperties>
</file>